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AD0DF0" w:rsidRDefault="003265DE" w:rsidP="00BD60C9">
      <w:pPr>
        <w:pStyle w:val="a9"/>
        <w:rPr>
          <w:rFonts w:ascii="맑은 고딕" w:eastAsia="맑은 고딕" w:hAnsi="맑은 고딕"/>
        </w:rPr>
      </w:pPr>
      <w:r w:rsidRPr="00AD0DF0">
        <w:rPr>
          <w:rFonts w:ascii="맑은 고딕" w:eastAsia="맑은 고딕" w:hAnsi="맑은 고딕"/>
          <w:noProof/>
        </w:rPr>
        <w:drawing>
          <wp:inline distT="0" distB="0" distL="0" distR="0">
            <wp:extent cx="3390900" cy="3390900"/>
            <wp:effectExtent l="0" t="0" r="0" b="0"/>
            <wp:docPr id="4" name="그림 4" descr="C:\Users\Administrator\Desktop\HYU_symbol_basic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YU_symbol_basic_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BE" w:rsidRPr="00AD0DF0" w:rsidRDefault="009F37CD" w:rsidP="009F37CD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Infinity Calculator</w:t>
      </w:r>
    </w:p>
    <w:p w:rsidR="007A09DA" w:rsidRPr="00AD0DF0" w:rsidRDefault="007A09DA">
      <w:pPr>
        <w:pStyle w:val="a5"/>
        <w:jc w:val="left"/>
        <w:rPr>
          <w:rFonts w:ascii="맑은 고딕" w:eastAsia="맑은 고딕" w:hAnsi="맑은 고딕"/>
        </w:rPr>
        <w:pPrChange w:id="0" w:author="김 규진" w:date="2018-12-03T20:20:00Z">
          <w:pPr>
            <w:pStyle w:val="a5"/>
          </w:pPr>
        </w:pPrChange>
      </w:pPr>
      <w:r w:rsidRPr="00AD0DF0">
        <w:rPr>
          <w:rFonts w:ascii="맑은 고딕" w:eastAsia="맑은 고딕" w:hAnsi="맑은 고딕" w:hint="eastAsia"/>
          <w:lang w:val="ko-KR" w:bidi="ko-KR"/>
        </w:rPr>
        <w:t>|</w:t>
      </w:r>
      <w:r w:rsidRPr="00AD0DF0">
        <w:rPr>
          <w:rFonts w:ascii="맑은 고딕" w:eastAsia="맑은 고딕" w:hAnsi="맑은 고딕"/>
          <w:lang w:val="ko-KR" w:bidi="ko-KR"/>
        </w:rPr>
        <w:t xml:space="preserve"> </w:t>
      </w:r>
      <w:r w:rsidRPr="00AD0DF0">
        <w:rPr>
          <w:rFonts w:ascii="맑은 고딕" w:eastAsia="맑은 고딕" w:hAnsi="맑은 고딕" w:hint="eastAsia"/>
          <w:lang w:val="ko-KR" w:bidi="ko-KR"/>
        </w:rPr>
        <w:t xml:space="preserve">시스템 프로그래밍 기초 | </w:t>
      </w:r>
      <w:r w:rsidRPr="00AD0DF0">
        <w:rPr>
          <w:rFonts w:ascii="맑은 고딕" w:eastAsia="맑은 고딕" w:hAnsi="맑은 고딕" w:hint="eastAsia"/>
        </w:rPr>
        <w:t>제출일자</w:t>
      </w:r>
      <w:r w:rsidRPr="00AD0DF0">
        <w:rPr>
          <w:rFonts w:ascii="맑은 고딕" w:eastAsia="맑은 고딕" w:hAnsi="맑은 고딕"/>
        </w:rPr>
        <w:t>: 2018</w:t>
      </w:r>
      <w:r w:rsidRPr="00AD0DF0">
        <w:rPr>
          <w:rFonts w:ascii="맑은 고딕" w:eastAsia="맑은 고딕" w:hAnsi="맑은 고딕" w:hint="eastAsia"/>
        </w:rPr>
        <w:t xml:space="preserve">년 </w:t>
      </w:r>
      <w:r w:rsidR="003265DE" w:rsidRPr="00AD0DF0">
        <w:rPr>
          <w:rFonts w:ascii="맑은 고딕" w:eastAsia="맑은 고딕" w:hAnsi="맑은 고딕"/>
        </w:rPr>
        <w:t>1</w:t>
      </w:r>
      <w:r w:rsidR="008A1B01" w:rsidRPr="00AD0DF0">
        <w:rPr>
          <w:rFonts w:ascii="맑은 고딕" w:eastAsia="맑은 고딕" w:hAnsi="맑은 고딕"/>
        </w:rPr>
        <w:t>2</w:t>
      </w:r>
      <w:r w:rsidR="003265DE" w:rsidRPr="00AD0DF0">
        <w:rPr>
          <w:rFonts w:ascii="맑은 고딕" w:eastAsia="맑은 고딕" w:hAnsi="맑은 고딕" w:hint="eastAsia"/>
        </w:rPr>
        <w:t xml:space="preserve">월 </w:t>
      </w:r>
      <w:r w:rsidR="008A1B01" w:rsidRPr="00AD0DF0">
        <w:rPr>
          <w:rFonts w:ascii="맑은 고딕" w:eastAsia="맑은 고딕" w:hAnsi="맑은 고딕"/>
        </w:rPr>
        <w:t>3</w:t>
      </w:r>
      <w:r w:rsidR="003265DE" w:rsidRPr="00AD0DF0">
        <w:rPr>
          <w:rFonts w:ascii="맑은 고딕" w:eastAsia="맑은 고딕" w:hAnsi="맑은 고딕" w:hint="eastAsia"/>
        </w:rPr>
        <w:t>일</w:t>
      </w:r>
      <w:r w:rsidRPr="00AD0DF0">
        <w:rPr>
          <w:rFonts w:ascii="맑은 고딕" w:eastAsia="맑은 고딕" w:hAnsi="맑은 고딕" w:hint="eastAsia"/>
        </w:rPr>
        <w:t xml:space="preserve"> |</w:t>
      </w:r>
      <w:r w:rsidRPr="00AD0DF0">
        <w:rPr>
          <w:rFonts w:ascii="맑은 고딕" w:eastAsia="맑은 고딕" w:hAnsi="맑은 고딕"/>
        </w:rPr>
        <w:t xml:space="preserve"> </w:t>
      </w:r>
      <w:r w:rsidRPr="00AD0DF0">
        <w:rPr>
          <w:rFonts w:ascii="맑은 고딕" w:eastAsia="맑은 고딕" w:hAnsi="맑은 고딕" w:hint="eastAsia"/>
        </w:rPr>
        <w:t xml:space="preserve">담당교수: </w:t>
      </w:r>
      <w:r w:rsidR="003265DE" w:rsidRPr="00AD0DF0">
        <w:rPr>
          <w:rFonts w:ascii="맑은 고딕" w:eastAsia="맑은 고딕" w:hAnsi="맑은 고딕" w:hint="eastAsia"/>
        </w:rPr>
        <w:t>강경태</w:t>
      </w:r>
    </w:p>
    <w:p w:rsidR="00A15CBE" w:rsidRPr="00AD0DF0" w:rsidRDefault="007A09DA">
      <w:pPr>
        <w:pStyle w:val="a5"/>
        <w:ind w:right="550"/>
        <w:jc w:val="right"/>
        <w:rPr>
          <w:rFonts w:ascii="맑은 고딕" w:eastAsia="맑은 고딕" w:hAnsi="맑은 고딕"/>
        </w:rPr>
        <w:pPrChange w:id="1" w:author="김 규진" w:date="2018-12-03T20:20:00Z">
          <w:pPr>
            <w:pStyle w:val="a5"/>
            <w:ind w:right="440"/>
            <w:jc w:val="right"/>
          </w:pPr>
        </w:pPrChange>
      </w:pPr>
      <w:r w:rsidRPr="00AD0DF0">
        <w:rPr>
          <w:rFonts w:ascii="맑은 고딕" w:eastAsia="맑은 고딕" w:hAnsi="맑은 고딕"/>
        </w:rPr>
        <w:t xml:space="preserve">| </w:t>
      </w:r>
      <w:r w:rsidR="00A15CBE" w:rsidRPr="00AD0DF0">
        <w:rPr>
          <w:rFonts w:ascii="맑은 고딕" w:eastAsia="맑은 고딕" w:hAnsi="맑은 고딕"/>
          <w:b/>
        </w:rPr>
        <w:t xml:space="preserve">2018044320 </w:t>
      </w:r>
      <w:r w:rsidR="00A15CBE" w:rsidRPr="00AD0DF0">
        <w:rPr>
          <w:rFonts w:ascii="맑은 고딕" w:eastAsia="맑은 고딕" w:hAnsi="맑은 고딕" w:hint="eastAsia"/>
          <w:b/>
        </w:rPr>
        <w:t>김규진</w:t>
      </w:r>
    </w:p>
    <w:p w:rsidR="00A15CBE" w:rsidRPr="00AD0DF0" w:rsidRDefault="007A09DA">
      <w:pPr>
        <w:pStyle w:val="a5"/>
        <w:ind w:right="550"/>
        <w:jc w:val="right"/>
        <w:rPr>
          <w:rFonts w:ascii="맑은 고딕" w:eastAsia="맑은 고딕" w:hAnsi="맑은 고딕"/>
          <w:lang w:val="ko-KR" w:bidi="ko-KR"/>
        </w:rPr>
        <w:pPrChange w:id="2" w:author="김 규진" w:date="2018-12-03T20:20:00Z">
          <w:pPr>
            <w:pStyle w:val="a5"/>
            <w:ind w:right="440"/>
            <w:jc w:val="right"/>
          </w:pPr>
        </w:pPrChange>
      </w:pPr>
      <w:r w:rsidRPr="00AD0DF0">
        <w:rPr>
          <w:rFonts w:ascii="맑은 고딕" w:eastAsia="맑은 고딕" w:hAnsi="맑은 고딕"/>
          <w:lang w:val="ko-KR" w:bidi="ko-KR"/>
        </w:rPr>
        <w:t xml:space="preserve">| </w:t>
      </w:r>
      <w:r w:rsidR="00A15CBE" w:rsidRPr="00AD0DF0">
        <w:rPr>
          <w:rFonts w:ascii="맑은 고딕" w:eastAsia="맑은 고딕" w:hAnsi="맑은 고딕" w:hint="eastAsia"/>
          <w:b/>
          <w:lang w:val="ko-KR" w:bidi="ko-KR"/>
        </w:rPr>
        <w:t>2018044375 김상준</w:t>
      </w:r>
    </w:p>
    <w:p w:rsidR="00A15CBE" w:rsidRPr="00AD0DF0" w:rsidRDefault="007A09DA">
      <w:pPr>
        <w:pStyle w:val="a5"/>
        <w:ind w:right="550"/>
        <w:jc w:val="right"/>
        <w:rPr>
          <w:rFonts w:ascii="맑은 고딕" w:eastAsia="맑은 고딕" w:hAnsi="맑은 고딕"/>
          <w:lang w:val="ko-KR" w:bidi="ko-KR"/>
        </w:rPr>
        <w:pPrChange w:id="3" w:author="김 규진" w:date="2018-12-03T20:20:00Z">
          <w:pPr>
            <w:pStyle w:val="a5"/>
            <w:ind w:right="440"/>
            <w:jc w:val="right"/>
          </w:pPr>
        </w:pPrChange>
      </w:pPr>
      <w:r w:rsidRPr="00AD0DF0">
        <w:rPr>
          <w:rFonts w:ascii="맑은 고딕" w:eastAsia="맑은 고딕" w:hAnsi="맑은 고딕"/>
          <w:lang w:val="ko-KR" w:bidi="ko-KR"/>
        </w:rPr>
        <w:t xml:space="preserve">| </w:t>
      </w:r>
      <w:r w:rsidR="00A15CBE" w:rsidRPr="00AD0DF0">
        <w:rPr>
          <w:rFonts w:ascii="맑은 고딕" w:eastAsia="맑은 고딕" w:hAnsi="맑은 고딕" w:hint="eastAsia"/>
          <w:b/>
          <w:lang w:val="ko-KR" w:bidi="ko-KR"/>
        </w:rPr>
        <w:t>2018044420 김영민</w:t>
      </w:r>
    </w:p>
    <w:p w:rsidR="00A15CBE" w:rsidRPr="00AD0DF0" w:rsidRDefault="007A09DA">
      <w:pPr>
        <w:pStyle w:val="a5"/>
        <w:ind w:right="550"/>
        <w:jc w:val="right"/>
        <w:rPr>
          <w:rFonts w:ascii="맑은 고딕" w:eastAsia="맑은 고딕" w:hAnsi="맑은 고딕"/>
          <w:lang w:val="ko-KR" w:bidi="ko-KR"/>
        </w:rPr>
        <w:pPrChange w:id="4" w:author="김 규진" w:date="2018-12-03T20:20:00Z">
          <w:pPr>
            <w:pStyle w:val="a5"/>
            <w:ind w:right="440"/>
            <w:jc w:val="right"/>
          </w:pPr>
        </w:pPrChange>
      </w:pPr>
      <w:r w:rsidRPr="00AD0DF0">
        <w:rPr>
          <w:rFonts w:ascii="맑은 고딕" w:eastAsia="맑은 고딕" w:hAnsi="맑은 고딕"/>
          <w:lang w:val="ko-KR" w:bidi="ko-KR"/>
        </w:rPr>
        <w:t xml:space="preserve">| </w:t>
      </w:r>
      <w:r w:rsidR="00A15CBE" w:rsidRPr="00AD0DF0">
        <w:rPr>
          <w:rFonts w:ascii="맑은 고딕" w:eastAsia="맑은 고딕" w:hAnsi="맑은 고딕" w:hint="eastAsia"/>
          <w:b/>
          <w:lang w:val="ko-KR" w:bidi="ko-KR"/>
        </w:rPr>
        <w:t>2018044439 김영웅</w:t>
      </w:r>
    </w:p>
    <w:p w:rsidR="00A15CBE" w:rsidRPr="00AD0DF0" w:rsidRDefault="007A09DA">
      <w:pPr>
        <w:pStyle w:val="a5"/>
        <w:ind w:right="550"/>
        <w:jc w:val="right"/>
        <w:rPr>
          <w:rFonts w:ascii="맑은 고딕" w:eastAsia="맑은 고딕" w:hAnsi="맑은 고딕"/>
          <w:lang w:val="ko-KR" w:bidi="ko-KR"/>
        </w:rPr>
        <w:pPrChange w:id="5" w:author="김 규진" w:date="2018-12-03T20:20:00Z">
          <w:pPr>
            <w:pStyle w:val="a5"/>
            <w:ind w:right="440"/>
            <w:jc w:val="right"/>
          </w:pPr>
        </w:pPrChange>
      </w:pPr>
      <w:r w:rsidRPr="00AD0DF0">
        <w:rPr>
          <w:rFonts w:ascii="맑은 고딕" w:eastAsia="맑은 고딕" w:hAnsi="맑은 고딕"/>
          <w:lang w:val="ko-KR" w:bidi="ko-KR"/>
        </w:rPr>
        <w:t xml:space="preserve">| </w:t>
      </w:r>
      <w:r w:rsidR="00A15CBE" w:rsidRPr="00AD0DF0">
        <w:rPr>
          <w:rFonts w:ascii="맑은 고딕" w:eastAsia="맑은 고딕" w:hAnsi="맑은 고딕" w:hint="eastAsia"/>
          <w:b/>
          <w:lang w:val="ko-KR" w:bidi="ko-KR"/>
        </w:rPr>
        <w:t>2018044302 권태현</w:t>
      </w:r>
    </w:p>
    <w:p w:rsidR="00777DAF" w:rsidRPr="00AD0DF0" w:rsidRDefault="00777DAF">
      <w:pPr>
        <w:ind w:left="720"/>
        <w:rPr>
          <w:rFonts w:ascii="맑은 고딕" w:eastAsia="맑은 고딕" w:hAnsi="맑은 고딕"/>
          <w:sz w:val="20"/>
          <w:szCs w:val="20"/>
        </w:rPr>
      </w:pPr>
    </w:p>
    <w:p w:rsidR="00675B29" w:rsidRPr="00AD0DF0" w:rsidRDefault="00675B29">
      <w:pPr>
        <w:ind w:left="720"/>
        <w:rPr>
          <w:rFonts w:ascii="맑은 고딕" w:eastAsia="맑은 고딕" w:hAnsi="맑은 고딕"/>
          <w:sz w:val="20"/>
          <w:szCs w:val="20"/>
        </w:rPr>
      </w:pPr>
    </w:p>
    <w:p w:rsidR="00675B29" w:rsidRPr="00AD0DF0" w:rsidRDefault="00675B29">
      <w:pPr>
        <w:ind w:left="720"/>
        <w:rPr>
          <w:rFonts w:ascii="맑은 고딕" w:eastAsia="맑은 고딕" w:hAnsi="맑은 고딕"/>
          <w:sz w:val="20"/>
          <w:szCs w:val="20"/>
        </w:rPr>
      </w:pPr>
    </w:p>
    <w:p w:rsidR="00675B29" w:rsidRPr="00AD0DF0" w:rsidRDefault="00675B29">
      <w:pPr>
        <w:ind w:left="720"/>
        <w:rPr>
          <w:rFonts w:ascii="맑은 고딕" w:eastAsia="맑은 고딕" w:hAnsi="맑은 고딕"/>
          <w:sz w:val="20"/>
          <w:szCs w:val="20"/>
        </w:rPr>
      </w:pPr>
    </w:p>
    <w:p w:rsidR="00675B29" w:rsidRPr="00AD0DF0" w:rsidRDefault="00675B29">
      <w:pPr>
        <w:ind w:left="720"/>
        <w:rPr>
          <w:rFonts w:ascii="맑은 고딕" w:eastAsia="맑은 고딕" w:hAnsi="맑은 고딕"/>
          <w:sz w:val="20"/>
          <w:szCs w:val="20"/>
        </w:rPr>
      </w:pPr>
    </w:p>
    <w:p w:rsidR="00675B29" w:rsidRPr="00AD0DF0" w:rsidRDefault="00675B29">
      <w:pPr>
        <w:ind w:left="720"/>
        <w:rPr>
          <w:rFonts w:ascii="맑은 고딕" w:eastAsia="맑은 고딕" w:hAnsi="맑은 고딕"/>
          <w:sz w:val="20"/>
          <w:szCs w:val="20"/>
        </w:rPr>
      </w:pPr>
    </w:p>
    <w:p w:rsidR="00675B29" w:rsidRPr="00AD0DF0" w:rsidRDefault="00675B29">
      <w:pPr>
        <w:rPr>
          <w:rFonts w:ascii="맑은 고딕" w:eastAsia="맑은 고딕" w:hAnsi="맑은 고딕"/>
          <w:sz w:val="20"/>
          <w:szCs w:val="20"/>
        </w:rPr>
      </w:pPr>
    </w:p>
    <w:p w:rsidR="00675B29" w:rsidRPr="00AD0DF0" w:rsidRDefault="00675B29" w:rsidP="00AD0DF0">
      <w:pPr>
        <w:jc w:val="center"/>
        <w:rPr>
          <w:rFonts w:ascii="맑은 고딕" w:eastAsia="맑은 고딕" w:hAnsi="맑은 고딕"/>
          <w:sz w:val="54"/>
          <w:szCs w:val="54"/>
        </w:rPr>
      </w:pPr>
      <w:r w:rsidRPr="00AD0DF0">
        <w:rPr>
          <w:rFonts w:ascii="맑은 고딕" w:eastAsia="맑은 고딕" w:hAnsi="맑은 고딕" w:hint="eastAsia"/>
          <w:sz w:val="54"/>
          <w:szCs w:val="54"/>
        </w:rPr>
        <w:lastRenderedPageBreak/>
        <w:t>目</w:t>
      </w:r>
      <w:r w:rsidRPr="00AD0DF0">
        <w:rPr>
          <w:rFonts w:ascii="맑은 고딕" w:eastAsia="맑은 고딕" w:hAnsi="맑은 고딕"/>
          <w:sz w:val="54"/>
          <w:szCs w:val="54"/>
        </w:rPr>
        <w:tab/>
      </w:r>
      <w:r w:rsidRPr="00AD0DF0">
        <w:rPr>
          <w:rFonts w:ascii="맑은 고딕" w:eastAsia="맑은 고딕" w:hAnsi="맑은 고딕" w:hint="eastAsia"/>
          <w:sz w:val="54"/>
          <w:szCs w:val="54"/>
        </w:rPr>
        <w:t>次</w:t>
      </w:r>
    </w:p>
    <w:p w:rsidR="00675B29" w:rsidRPr="00AD0DF0" w:rsidRDefault="00AD0DF0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>
        <w:rPr>
          <w:rFonts w:ascii="맑은 고딕" w:eastAsia="맑은 고딕" w:hAnsi="맑은 고딕" w:hint="eastAsia"/>
          <w:sz w:val="38"/>
          <w:szCs w:val="38"/>
        </w:rPr>
        <w:t>개요</w:t>
      </w:r>
    </w:p>
    <w:p w:rsidR="00675B29" w:rsidRPr="00AD0DF0" w:rsidRDefault="009F2EB1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 w:rsidRPr="00AD0DF0">
        <w:rPr>
          <w:rFonts w:ascii="맑은 고딕" w:eastAsia="맑은 고딕" w:hAnsi="맑은 고딕" w:hint="eastAsia"/>
          <w:sz w:val="38"/>
          <w:szCs w:val="38"/>
        </w:rPr>
        <w:t>입력 값 받기</w:t>
      </w:r>
      <w:r w:rsidR="00675B29" w:rsidRPr="00AD0DF0">
        <w:rPr>
          <w:rFonts w:ascii="맑은 고딕" w:eastAsia="맑은 고딕" w:hAnsi="맑은 고딕"/>
          <w:sz w:val="38"/>
          <w:szCs w:val="38"/>
        </w:rPr>
        <w:br/>
      </w:r>
      <w:r w:rsidR="00675B29" w:rsidRPr="00AD0DF0">
        <w:rPr>
          <w:rFonts w:ascii="맑은 고딕" w:eastAsia="맑은 고딕" w:hAnsi="맑은 고딕"/>
        </w:rPr>
        <w:t xml:space="preserve">----1) </w:t>
      </w:r>
      <w:r w:rsidR="0046366F" w:rsidRPr="00AD0DF0">
        <w:rPr>
          <w:rFonts w:ascii="맑은 고딕" w:eastAsia="맑은 고딕" w:hAnsi="맑은 고딕" w:hint="eastAsia"/>
        </w:rPr>
        <w:t>파일 입출력</w:t>
      </w:r>
      <w:r w:rsidR="00675B29" w:rsidRPr="00AD0DF0">
        <w:rPr>
          <w:rFonts w:ascii="맑은 고딕" w:eastAsia="맑은 고딕" w:hAnsi="맑은 고딕"/>
        </w:rPr>
        <w:br/>
        <w:t xml:space="preserve">----2) </w:t>
      </w:r>
      <w:r w:rsidR="002B2A3E" w:rsidRPr="00AD0DF0">
        <w:rPr>
          <w:rFonts w:ascii="맑은 고딕" w:eastAsia="맑은 고딕" w:hAnsi="맑은 고딕" w:hint="eastAsia"/>
        </w:rPr>
        <w:t>구현 설명</w:t>
      </w:r>
    </w:p>
    <w:p w:rsidR="00675B29" w:rsidRPr="00AD0DF0" w:rsidRDefault="002B2A3E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 w:rsidRPr="00AD0DF0">
        <w:rPr>
          <w:rFonts w:ascii="맑은 고딕" w:eastAsia="맑은 고딕" w:hAnsi="맑은 고딕" w:hint="eastAsia"/>
          <w:sz w:val="38"/>
          <w:szCs w:val="38"/>
        </w:rPr>
        <w:t>문자열의 길이 제한</w:t>
      </w:r>
      <w:r w:rsidR="00675B29" w:rsidRPr="00AD0DF0">
        <w:rPr>
          <w:rFonts w:ascii="맑은 고딕" w:eastAsia="맑은 고딕" w:hAnsi="맑은 고딕"/>
          <w:sz w:val="38"/>
          <w:szCs w:val="38"/>
        </w:rPr>
        <w:br/>
      </w:r>
      <w:r w:rsidRPr="00AD0DF0">
        <w:rPr>
          <w:rFonts w:ascii="맑은 고딕" w:eastAsia="맑은 고딕" w:hAnsi="맑은 고딕"/>
        </w:rPr>
        <w:t xml:space="preserve">----1) </w:t>
      </w:r>
      <w:r w:rsidRPr="00AD0DF0">
        <w:rPr>
          <w:rFonts w:ascii="맑은 고딕" w:eastAsia="맑은 고딕" w:hAnsi="맑은 고딕" w:hint="eastAsia"/>
        </w:rPr>
        <w:t>D</w:t>
      </w:r>
      <w:r w:rsidRPr="00AD0DF0">
        <w:rPr>
          <w:rFonts w:ascii="맑은 고딕" w:eastAsia="맑은 고딕" w:hAnsi="맑은 고딕"/>
        </w:rPr>
        <w:t>LL(</w:t>
      </w:r>
      <w:r w:rsidRPr="00AD0DF0">
        <w:rPr>
          <w:rFonts w:ascii="맑은 고딕" w:eastAsia="맑은 고딕" w:hAnsi="맑은 고딕" w:hint="eastAsia"/>
        </w:rPr>
        <w:t>연결 리스트)</w:t>
      </w:r>
      <w:r w:rsidRPr="00AD0DF0">
        <w:rPr>
          <w:rFonts w:ascii="맑은 고딕" w:eastAsia="맑은 고딕" w:hAnsi="맑은 고딕"/>
        </w:rPr>
        <w:br/>
        <w:t xml:space="preserve">----2) </w:t>
      </w:r>
      <w:r w:rsidRPr="00AD0DF0">
        <w:rPr>
          <w:rFonts w:ascii="맑은 고딕" w:eastAsia="맑은 고딕" w:hAnsi="맑은 고딕" w:hint="eastAsia"/>
        </w:rPr>
        <w:t>구현 설명</w:t>
      </w:r>
    </w:p>
    <w:p w:rsidR="002B2A3E" w:rsidRPr="00AD0DF0" w:rsidRDefault="002B2A3E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 w:rsidRPr="00AD0DF0">
        <w:rPr>
          <w:rFonts w:ascii="맑은 고딕" w:eastAsia="맑은 고딕" w:hAnsi="맑은 고딕" w:hint="eastAsia"/>
          <w:sz w:val="38"/>
          <w:szCs w:val="38"/>
        </w:rPr>
        <w:t>수식 표기법 변환</w:t>
      </w:r>
    </w:p>
    <w:p w:rsidR="002B2A3E" w:rsidRPr="00AD0DF0" w:rsidRDefault="002B2A3E">
      <w:pPr>
        <w:ind w:left="1120"/>
        <w:rPr>
          <w:rFonts w:ascii="맑은 고딕" w:eastAsia="맑은 고딕" w:hAnsi="맑은 고딕"/>
        </w:rPr>
      </w:pPr>
      <w:r w:rsidRPr="00AD0DF0">
        <w:rPr>
          <w:rFonts w:ascii="맑은 고딕" w:eastAsia="맑은 고딕" w:hAnsi="맑은 고딕"/>
        </w:rPr>
        <w:t xml:space="preserve">----1) </w:t>
      </w:r>
      <w:r w:rsidRPr="00AD0DF0">
        <w:rPr>
          <w:rFonts w:ascii="맑은 고딕" w:eastAsia="맑은 고딕" w:hAnsi="맑은 고딕" w:hint="eastAsia"/>
        </w:rPr>
        <w:t>파일로부터</w:t>
      </w:r>
      <w:r w:rsidRPr="00AD0DF0">
        <w:rPr>
          <w:rFonts w:ascii="맑은 고딕" w:eastAsia="맑은 고딕" w:hAnsi="맑은 고딕"/>
        </w:rPr>
        <w:t xml:space="preserve"> </w:t>
      </w:r>
      <w:r w:rsidRPr="00AD0DF0">
        <w:rPr>
          <w:rFonts w:ascii="맑은 고딕" w:eastAsia="맑은 고딕" w:hAnsi="맑은 고딕" w:hint="eastAsia"/>
        </w:rPr>
        <w:t>입력 값 받기(</w:t>
      </w:r>
      <w:r w:rsidRPr="00AD0DF0">
        <w:rPr>
          <w:rFonts w:ascii="맑은 고딕" w:eastAsia="맑은 고딕" w:hAnsi="맑은 고딕"/>
        </w:rPr>
        <w:t>redireaction</w:t>
      </w:r>
      <w:r w:rsidRPr="00AD0DF0">
        <w:rPr>
          <w:rFonts w:ascii="맑은 고딕" w:eastAsia="맑은 고딕" w:hAnsi="맑은 고딕"/>
        </w:rPr>
        <w:br/>
        <w:t xml:space="preserve">----2) </w:t>
      </w:r>
      <w:r w:rsidRPr="00AD0DF0">
        <w:rPr>
          <w:rFonts w:ascii="맑은 고딕" w:eastAsia="맑은 고딕" w:hAnsi="맑은 고딕" w:hint="eastAsia"/>
        </w:rPr>
        <w:t>문자열의 길이 제한</w:t>
      </w:r>
      <w:r w:rsidRPr="00AD0DF0">
        <w:rPr>
          <w:rFonts w:ascii="맑은 고딕" w:eastAsia="맑은 고딕" w:hAnsi="맑은 고딕"/>
        </w:rPr>
        <w:t>(DLL</w:t>
      </w:r>
    </w:p>
    <w:p w:rsidR="002B2A3E" w:rsidRPr="00AD0DF0" w:rsidRDefault="002B2A3E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 w:rsidRPr="00AD0DF0">
        <w:rPr>
          <w:rFonts w:ascii="맑은 고딕" w:eastAsia="맑은 고딕" w:hAnsi="맑은 고딕" w:hint="eastAsia"/>
          <w:sz w:val="38"/>
          <w:szCs w:val="38"/>
        </w:rPr>
        <w:t>덧셈 함수 구현</w:t>
      </w:r>
    </w:p>
    <w:p w:rsidR="002B2A3E" w:rsidRPr="00AD0DF0" w:rsidRDefault="002B2A3E">
      <w:pPr>
        <w:ind w:left="1120"/>
        <w:rPr>
          <w:rFonts w:ascii="맑은 고딕" w:eastAsia="맑은 고딕" w:hAnsi="맑은 고딕"/>
        </w:rPr>
      </w:pPr>
      <w:r w:rsidRPr="00AD0DF0">
        <w:rPr>
          <w:rFonts w:ascii="맑은 고딕" w:eastAsia="맑은 고딕" w:hAnsi="맑은 고딕"/>
        </w:rPr>
        <w:t xml:space="preserve">----1) </w:t>
      </w:r>
      <w:r w:rsidRPr="00AD0DF0">
        <w:rPr>
          <w:rFonts w:ascii="맑은 고딕" w:eastAsia="맑은 고딕" w:hAnsi="맑은 고딕" w:hint="eastAsia"/>
        </w:rPr>
        <w:t>파일로부터</w:t>
      </w:r>
      <w:r w:rsidRPr="00AD0DF0">
        <w:rPr>
          <w:rFonts w:ascii="맑은 고딕" w:eastAsia="맑은 고딕" w:hAnsi="맑은 고딕"/>
        </w:rPr>
        <w:t xml:space="preserve"> </w:t>
      </w:r>
      <w:r w:rsidRPr="00AD0DF0">
        <w:rPr>
          <w:rFonts w:ascii="맑은 고딕" w:eastAsia="맑은 고딕" w:hAnsi="맑은 고딕" w:hint="eastAsia"/>
        </w:rPr>
        <w:t>입력 값 받기(</w:t>
      </w:r>
      <w:r w:rsidRPr="00AD0DF0">
        <w:rPr>
          <w:rFonts w:ascii="맑은 고딕" w:eastAsia="맑은 고딕" w:hAnsi="맑은 고딕"/>
        </w:rPr>
        <w:t>redireaction</w:t>
      </w:r>
      <w:r w:rsidRPr="00AD0DF0">
        <w:rPr>
          <w:rFonts w:ascii="맑은 고딕" w:eastAsia="맑은 고딕" w:hAnsi="맑은 고딕"/>
        </w:rPr>
        <w:br/>
        <w:t xml:space="preserve">----2) </w:t>
      </w:r>
      <w:r w:rsidRPr="00AD0DF0">
        <w:rPr>
          <w:rFonts w:ascii="맑은 고딕" w:eastAsia="맑은 고딕" w:hAnsi="맑은 고딕" w:hint="eastAsia"/>
        </w:rPr>
        <w:t>문자열의 길이 제한</w:t>
      </w:r>
      <w:r w:rsidRPr="00AD0DF0">
        <w:rPr>
          <w:rFonts w:ascii="맑은 고딕" w:eastAsia="맑은 고딕" w:hAnsi="맑은 고딕"/>
        </w:rPr>
        <w:t>(DLL</w:t>
      </w:r>
    </w:p>
    <w:p w:rsidR="002B2A3E" w:rsidRPr="00AD0DF0" w:rsidRDefault="002B2A3E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 w:rsidRPr="00AD0DF0">
        <w:rPr>
          <w:rFonts w:ascii="맑은 고딕" w:eastAsia="맑은 고딕" w:hAnsi="맑은 고딕" w:hint="eastAsia"/>
          <w:sz w:val="38"/>
          <w:szCs w:val="38"/>
        </w:rPr>
        <w:t>뺄셈 함수 구현</w:t>
      </w:r>
    </w:p>
    <w:p w:rsidR="002B2A3E" w:rsidRPr="00AD0DF0" w:rsidRDefault="002B2A3E">
      <w:pPr>
        <w:ind w:left="1120"/>
        <w:rPr>
          <w:rFonts w:ascii="맑은 고딕" w:eastAsia="맑은 고딕" w:hAnsi="맑은 고딕"/>
        </w:rPr>
      </w:pPr>
      <w:r w:rsidRPr="00AD0DF0">
        <w:rPr>
          <w:rFonts w:ascii="맑은 고딕" w:eastAsia="맑은 고딕" w:hAnsi="맑은 고딕"/>
        </w:rPr>
        <w:t xml:space="preserve">----1) </w:t>
      </w:r>
      <w:r w:rsidRPr="00AD0DF0">
        <w:rPr>
          <w:rFonts w:ascii="맑은 고딕" w:eastAsia="맑은 고딕" w:hAnsi="맑은 고딕" w:hint="eastAsia"/>
        </w:rPr>
        <w:t>파일로부터</w:t>
      </w:r>
      <w:r w:rsidRPr="00AD0DF0">
        <w:rPr>
          <w:rFonts w:ascii="맑은 고딕" w:eastAsia="맑은 고딕" w:hAnsi="맑은 고딕"/>
        </w:rPr>
        <w:t xml:space="preserve"> </w:t>
      </w:r>
      <w:r w:rsidRPr="00AD0DF0">
        <w:rPr>
          <w:rFonts w:ascii="맑은 고딕" w:eastAsia="맑은 고딕" w:hAnsi="맑은 고딕" w:hint="eastAsia"/>
        </w:rPr>
        <w:t>입력 값 받기(</w:t>
      </w:r>
      <w:r w:rsidRPr="00AD0DF0">
        <w:rPr>
          <w:rFonts w:ascii="맑은 고딕" w:eastAsia="맑은 고딕" w:hAnsi="맑은 고딕"/>
          <w:rPrChange w:id="6" w:author="김 규진" w:date="2018-12-03T20:15:00Z">
            <w:rPr>
              <w:rFonts w:asciiTheme="majorEastAsia" w:eastAsiaTheme="majorEastAsia" w:hAnsiTheme="majorEastAsia"/>
            </w:rPr>
          </w:rPrChange>
        </w:rPr>
        <w:t>redireaction</w:t>
      </w:r>
      <w:r w:rsidRPr="00AD0DF0">
        <w:rPr>
          <w:rFonts w:ascii="맑은 고딕" w:eastAsia="맑은 고딕" w:hAnsi="맑은 고딕"/>
          <w:rPrChange w:id="7" w:author="김 규진" w:date="2018-12-03T20:15:00Z">
            <w:rPr>
              <w:rFonts w:asciiTheme="majorEastAsia" w:eastAsiaTheme="majorEastAsia" w:hAnsiTheme="majorEastAsia"/>
            </w:rPr>
          </w:rPrChange>
        </w:rPr>
        <w:br/>
      </w:r>
      <w:r w:rsidRPr="00AD0DF0">
        <w:rPr>
          <w:rFonts w:ascii="맑은 고딕" w:eastAsia="맑은 고딕" w:hAnsi="맑은 고딕"/>
        </w:rPr>
        <w:t xml:space="preserve">----2) </w:t>
      </w:r>
      <w:r w:rsidRPr="00AD0DF0">
        <w:rPr>
          <w:rFonts w:ascii="맑은 고딕" w:eastAsia="맑은 고딕" w:hAnsi="맑은 고딕" w:hint="eastAsia"/>
        </w:rPr>
        <w:t>문자열의 길이 제한</w:t>
      </w:r>
      <w:r w:rsidRPr="00AD0DF0">
        <w:rPr>
          <w:rFonts w:ascii="맑은 고딕" w:eastAsia="맑은 고딕" w:hAnsi="맑은 고딕"/>
        </w:rPr>
        <w:t>(DLL</w:t>
      </w:r>
    </w:p>
    <w:p w:rsidR="002521E7" w:rsidRDefault="002B2A3E" w:rsidP="00AD0DF0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 w:rsidRPr="00AD0DF0">
        <w:rPr>
          <w:rFonts w:ascii="맑은 고딕" w:eastAsia="맑은 고딕" w:hAnsi="맑은 고딕" w:hint="eastAsia"/>
          <w:sz w:val="38"/>
          <w:szCs w:val="38"/>
        </w:rPr>
        <w:t>프로그램 최적</w:t>
      </w:r>
      <w:ins w:id="8" w:author="김 규진" w:date="2018-12-03T20:21:00Z">
        <w:r w:rsidR="008F14F1" w:rsidRPr="00AD0DF0">
          <w:rPr>
            <w:rFonts w:ascii="맑은 고딕" w:eastAsia="맑은 고딕" w:hAnsi="맑은 고딕" w:hint="eastAsia"/>
            <w:sz w:val="38"/>
            <w:szCs w:val="38"/>
          </w:rPr>
          <w:t>화</w:t>
        </w:r>
      </w:ins>
      <w:r w:rsidR="002521E7">
        <w:rPr>
          <w:rFonts w:ascii="맑은 고딕" w:eastAsia="맑은 고딕" w:hAnsi="맑은 고딕" w:hint="eastAsia"/>
          <w:sz w:val="38"/>
          <w:szCs w:val="38"/>
        </w:rPr>
        <w:t xml:space="preserve"> 및 발전방향</w:t>
      </w:r>
    </w:p>
    <w:p w:rsidR="002B2A3E" w:rsidRPr="002521E7" w:rsidRDefault="003003B3" w:rsidP="002521E7">
      <w:pPr>
        <w:pStyle w:val="afd"/>
        <w:numPr>
          <w:ilvl w:val="0"/>
          <w:numId w:val="30"/>
        </w:numPr>
        <w:ind w:leftChars="0"/>
        <w:rPr>
          <w:rFonts w:ascii="맑은 고딕" w:eastAsia="맑은 고딕" w:hAnsi="맑은 고딕"/>
          <w:sz w:val="38"/>
          <w:szCs w:val="38"/>
        </w:rPr>
      </w:pPr>
      <w:r>
        <w:rPr>
          <w:rFonts w:ascii="맑은 고딕" w:eastAsia="맑은 고딕" w:hAnsi="맑은 고딕" w:hint="eastAsia"/>
          <w:sz w:val="38"/>
          <w:szCs w:val="38"/>
        </w:rPr>
        <w:t>활동일지 및 역할분담</w:t>
      </w:r>
    </w:p>
    <w:p w:rsidR="002B2A3E" w:rsidRPr="00AD0DF0" w:rsidRDefault="002B2A3E">
      <w:pPr>
        <w:rPr>
          <w:rFonts w:ascii="맑은 고딕" w:eastAsia="맑은 고딕" w:hAnsi="맑은 고딕"/>
          <w:sz w:val="38"/>
          <w:szCs w:val="38"/>
        </w:rPr>
      </w:pPr>
      <w:r w:rsidRPr="00AD0DF0">
        <w:rPr>
          <w:rFonts w:ascii="맑은 고딕" w:eastAsia="맑은 고딕" w:hAnsi="맑은 고딕" w:hint="eastAsia"/>
          <w:sz w:val="38"/>
          <w:szCs w:val="38"/>
        </w:rPr>
        <w:lastRenderedPageBreak/>
        <w:t>I</w:t>
      </w:r>
      <w:r w:rsidRPr="00AD0DF0">
        <w:rPr>
          <w:rFonts w:ascii="맑은 고딕" w:eastAsia="맑은 고딕" w:hAnsi="맑은 고딕"/>
          <w:sz w:val="38"/>
          <w:szCs w:val="38"/>
        </w:rPr>
        <w:t xml:space="preserve">. </w:t>
      </w:r>
      <w:r w:rsidRPr="00AD0DF0">
        <w:rPr>
          <w:rFonts w:ascii="맑은 고딕" w:eastAsia="맑은 고딕" w:hAnsi="맑은 고딕" w:hint="eastAsia"/>
          <w:sz w:val="38"/>
          <w:szCs w:val="38"/>
        </w:rPr>
        <w:t>개요</w:t>
      </w: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시스템 프로그래밍 수업에서 배운 파일에서 입력 값 받아오기,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스택,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연결리스트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 xml:space="preserve">등과 실습시간에 배운 실습과제 </w:t>
      </w:r>
      <w:r w:rsidRPr="00AD0DF0">
        <w:rPr>
          <w:rFonts w:ascii="맑은 고딕" w:eastAsia="맑은 고딕" w:hAnsi="맑은 고딕" w:cs="함초롬바탕"/>
        </w:rPr>
        <w:t>10</w:t>
      </w:r>
      <w:r w:rsidRPr="00AD0DF0">
        <w:rPr>
          <w:rFonts w:ascii="맑은 고딕" w:eastAsia="맑은 고딕" w:hAnsi="맑은 고딕" w:cs="함초롬바탕" w:hint="eastAsia"/>
        </w:rPr>
        <w:t>주차까지를 이용하여 무한 수 계산기 만들기 프로젝트를 시작하였다. 구체적으로는 무한 자리 수를 받기 위해서 이중연결리스트(</w:t>
      </w:r>
      <w:r w:rsidRPr="00AD0DF0">
        <w:rPr>
          <w:rFonts w:ascii="맑은 고딕" w:eastAsia="맑은 고딕" w:hAnsi="맑은 고딕" w:cs="함초롬바탕"/>
        </w:rPr>
        <w:t xml:space="preserve">Double Linked List </w:t>
      </w:r>
      <w:r w:rsidRPr="00AD0DF0">
        <w:rPr>
          <w:rFonts w:ascii="맑은 고딕" w:eastAsia="맑은 고딕" w:hAnsi="맑은 고딕" w:cs="함초롬바탕" w:hint="eastAsia"/>
        </w:rPr>
        <w:t>이하 DLL</w:t>
      </w:r>
      <w:r w:rsidRPr="00AD0DF0">
        <w:rPr>
          <w:rFonts w:ascii="맑은 고딕" w:eastAsia="맑은 고딕" w:hAnsi="맑은 고딕" w:cs="함초롬바탕"/>
        </w:rPr>
        <w:t>)</w:t>
      </w:r>
      <w:r w:rsidRPr="00AD0DF0">
        <w:rPr>
          <w:rFonts w:ascii="맑은 고딕" w:eastAsia="맑은 고딕" w:hAnsi="맑은 고딕" w:cs="함초롬바탕" w:hint="eastAsia"/>
        </w:rPr>
        <w:t>를 이용하여 처리하는 방법을 강구하고 또한 중위표기로 입력된 식을 후위표기로 변환하는 과정에서 스택의 이용을 구상하였으며 시스템 프로그래밍 수업에서 학습한 파일에서 입력을 받아오는 방법 그리고 여러 가지의 예외에 대하여 올바른 입력을 받을 수 있도록 처리를 하였다.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이외에도 최적화 관련해서 토론을 하고 그 방법에 대하여 논하였다.</w:t>
      </w:r>
    </w:p>
    <w:p w:rsidR="00DD3B71" w:rsidRDefault="00DD3B71" w:rsidP="00AD0DF0">
      <w:pPr>
        <w:rPr>
          <w:rFonts w:ascii="맑은 고딕" w:eastAsia="맑은 고딕" w:hAnsi="맑은 고딕" w:cs="함초롬바탕"/>
        </w:rPr>
      </w:pPr>
    </w:p>
    <w:p w:rsidR="00AD0DF0" w:rsidRPr="00AD0DF0" w:rsidRDefault="00AD0DF0" w:rsidP="00AD0DF0">
      <w:pPr>
        <w:rPr>
          <w:rFonts w:ascii="맑은 고딕" w:eastAsia="맑은 고딕" w:hAnsi="맑은 고딕" w:cs="함초롬바탕"/>
        </w:rPr>
      </w:pPr>
    </w:p>
    <w:p w:rsidR="00A273A2" w:rsidRPr="00AD0DF0" w:rsidRDefault="009F2EB1">
      <w:pPr>
        <w:rPr>
          <w:rFonts w:ascii="맑은 고딕" w:eastAsia="맑은 고딕" w:hAnsi="맑은 고딕" w:cs="함초롬바탕"/>
          <w:sz w:val="38"/>
          <w:szCs w:val="38"/>
        </w:rPr>
      </w:pPr>
      <w:r w:rsidRPr="00AD0DF0">
        <w:rPr>
          <w:rFonts w:ascii="맑은 고딕" w:eastAsia="맑은 고딕" w:hAnsi="맑은 고딕" w:cs="함초롬바탕"/>
          <w:sz w:val="38"/>
          <w:szCs w:val="38"/>
        </w:rPr>
        <w:t xml:space="preserve">II. </w:t>
      </w:r>
      <w:r w:rsidR="00DD3B71" w:rsidRPr="00AD0DF0">
        <w:rPr>
          <w:rFonts w:ascii="맑은 고딕" w:eastAsia="맑은 고딕" w:hAnsi="맑은 고딕" w:cs="함초롬바탕" w:hint="eastAsia"/>
          <w:sz w:val="38"/>
          <w:szCs w:val="38"/>
        </w:rPr>
        <w:t>입력 값 예외 처리</w:t>
      </w: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일반적으로는 정상적으로 연산식이 입력되겠지만,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항상 입력으로 들어오는 연산식이 정상적인 형식으로 들어오는 것이 아니다.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사람이 보기에는 올바르지 못한 입력이 컴퓨터에게 있어서는 입력이 잘못된 것인지 판단하지 못하고 실행이 되고 오류가 발생하게 된다.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따라서 우리는 비정상적인 연산식이 들어오는 경우를 세부적으로 나눠서 하나의 예외도 빠지지 않도록 예외경우를 제거해야 했다.</w:t>
      </w:r>
    </w:p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9F2EB1" w:rsidRPr="00AD0DF0" w:rsidRDefault="009F2EB1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/>
        </w:rPr>
        <w:t xml:space="preserve">----1) </w:t>
      </w:r>
      <w:r w:rsidR="00DD3B71" w:rsidRPr="00AD0DF0">
        <w:rPr>
          <w:rFonts w:ascii="맑은 고딕" w:eastAsia="맑은 고딕" w:hAnsi="맑은 고딕" w:cs="함초롬바탕" w:hint="eastAsia"/>
        </w:rPr>
        <w:t>예외처리</w:t>
      </w: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우리는 코드에서 연산을 입력 받을 때에 O</w:t>
      </w:r>
      <w:r w:rsidRPr="00AD0DF0">
        <w:rPr>
          <w:rFonts w:ascii="맑은 고딕" w:eastAsia="맑은 고딕" w:hAnsi="맑은 고딕" w:cs="함초롬바탕"/>
        </w:rPr>
        <w:t>perator(</w:t>
      </w:r>
      <w:r w:rsidRPr="00AD0DF0">
        <w:rPr>
          <w:rFonts w:ascii="맑은 고딕" w:eastAsia="맑은 고딕" w:hAnsi="맑은 고딕" w:cs="함초롬바탕" w:hint="eastAsia"/>
        </w:rPr>
        <w:t>연산자)가 연속적으로 입력이 될 때의 경우,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열린 괄호와 닫힌 괄호의 수가 일대일 대응되지 않을 경우,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연산 식이O</w:t>
      </w:r>
      <w:r w:rsidRPr="00AD0DF0">
        <w:rPr>
          <w:rFonts w:ascii="맑은 고딕" w:eastAsia="맑은 고딕" w:hAnsi="맑은 고딕" w:cs="함초롬바탕"/>
        </w:rPr>
        <w:t>perator(</w:t>
      </w:r>
      <w:r w:rsidRPr="00AD0DF0">
        <w:rPr>
          <w:rFonts w:ascii="맑은 고딕" w:eastAsia="맑은 고딕" w:hAnsi="맑은 고딕" w:cs="함초롬바탕" w:hint="eastAsia"/>
        </w:rPr>
        <w:t>연산자)로 끝났을 경우</w:t>
      </w:r>
      <w:r w:rsidRPr="00AD0DF0">
        <w:rPr>
          <w:rFonts w:ascii="맑은 고딕" w:eastAsia="맑은 고딕" w:hAnsi="맑은 고딕" w:cs="함초롬바탕"/>
        </w:rPr>
        <w:t>, ‘.’</w:t>
      </w:r>
      <w:r w:rsidRPr="00AD0DF0">
        <w:rPr>
          <w:rFonts w:ascii="맑은 고딕" w:eastAsia="맑은 고딕" w:hAnsi="맑은 고딕" w:cs="함초롬바탕" w:hint="eastAsia"/>
        </w:rPr>
        <w:t>뒤(소수점 뒤)에 숫자가 없을 경우, 하나의 O</w:t>
      </w:r>
      <w:r w:rsidRPr="00AD0DF0">
        <w:rPr>
          <w:rFonts w:ascii="맑은 고딕" w:eastAsia="맑은 고딕" w:hAnsi="맑은 고딕" w:cs="함초롬바탕"/>
        </w:rPr>
        <w:t>perand(</w:t>
      </w:r>
      <w:r w:rsidRPr="00AD0DF0">
        <w:rPr>
          <w:rFonts w:ascii="맑은 고딕" w:eastAsia="맑은 고딕" w:hAnsi="맑은 고딕" w:cs="함초롬바탕" w:hint="eastAsia"/>
        </w:rPr>
        <w:t xml:space="preserve">피연산자)에 </w:t>
      </w:r>
      <w:r w:rsidRPr="00AD0DF0">
        <w:rPr>
          <w:rFonts w:ascii="맑은 고딕" w:eastAsia="맑은 고딕" w:hAnsi="맑은 고딕" w:cs="함초롬바탕"/>
        </w:rPr>
        <w:t>‘.’</w:t>
      </w:r>
      <w:r w:rsidRPr="00AD0DF0">
        <w:rPr>
          <w:rFonts w:ascii="맑은 고딕" w:eastAsia="맑은 고딕" w:hAnsi="맑은 고딕" w:cs="함초롬바탕" w:hint="eastAsia"/>
        </w:rPr>
        <w:t>이(소수점) 두 개 이상으로 올 경우등과 같이 많은 예외들이 있을 수 있으므로 이를 처리해주었다.</w:t>
      </w:r>
    </w:p>
    <w:p w:rsidR="0046366F" w:rsidRPr="00AD0DF0" w:rsidRDefault="0046366F">
      <w:pPr>
        <w:ind w:firstLineChars="100" w:firstLine="220"/>
        <w:rPr>
          <w:rFonts w:ascii="맑은 고딕" w:eastAsia="맑은 고딕" w:hAnsi="맑은 고딕" w:cs="함초롬바탕"/>
        </w:rPr>
      </w:pP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</w:p>
    <w:p w:rsidR="00596B52" w:rsidRPr="00AD0DF0" w:rsidRDefault="00596B5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/>
        </w:rPr>
        <w:lastRenderedPageBreak/>
        <w:t xml:space="preserve">----2) </w:t>
      </w:r>
      <w:r w:rsidRPr="00AD0DF0">
        <w:rPr>
          <w:rFonts w:ascii="맑은 고딕" w:eastAsia="맑은 고딕" w:hAnsi="맑은 고딕" w:cs="함초롬바탕" w:hint="eastAsia"/>
        </w:rPr>
        <w:t>구현설명</w:t>
      </w: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9"/>
        <w:gridCol w:w="157"/>
      </w:tblGrid>
      <w:tr w:rsidR="00C05F6A" w:rsidRPr="00AD0DF0" w:rsidTr="0046366F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7539"/>
              <w:gridCol w:w="157"/>
            </w:tblGrid>
            <w:tr w:rsidR="00C05F6A" w:rsidRPr="00AD0DF0" w:rsidTr="0099748D">
              <w:trPr>
                <w:tblCellSpacing w:w="0" w:type="dxa"/>
                <w:ins w:id="9" w:author="김 예지" w:date="2018-12-03T18:58:00Z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C05F6A" w:rsidRPr="00AD0DF0" w:rsidRDefault="00C05F6A">
                  <w:pPr>
                    <w:spacing w:line="312" w:lineRule="auto"/>
                    <w:rPr>
                      <w:ins w:id="10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1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3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4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6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7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9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20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2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2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23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2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5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26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2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6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8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29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3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7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1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32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3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8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4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35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3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9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7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38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3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10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40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41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4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11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43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44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4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12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46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47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4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13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49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50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5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14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52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53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5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15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55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56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5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16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58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59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6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17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61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62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6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lastRenderedPageBreak/>
                      <w:t>18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64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65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6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19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67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68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6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20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70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71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7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21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73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74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7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22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76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77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7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23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79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80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8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24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82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83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8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25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85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86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8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26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88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89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9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27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91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92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9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28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94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95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9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29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97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98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9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30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00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01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0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31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03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04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0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32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06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07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0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33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09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10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1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34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12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13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1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35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15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16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1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36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18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19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2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lastRenderedPageBreak/>
                      <w:t>37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21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22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2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38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24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25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2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39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27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28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2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40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30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31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3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41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33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34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3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42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36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37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3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43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39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40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4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44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42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43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4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45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45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46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4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46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48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49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5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47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51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52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5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48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54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55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5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49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57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58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5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50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60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61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6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51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63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64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6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52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66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67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6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53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69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70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7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54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72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73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7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55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75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76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7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lastRenderedPageBreak/>
                      <w:t>56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78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79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8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57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81" w:author="김 예지" w:date="2018-12-03T18:58:00Z"/>
                      <w:rFonts w:ascii="맑은 고딕" w:eastAsia="맑은 고딕" w:hAnsi="맑은 고딕"/>
                      <w:color w:val="666666"/>
                    </w:rPr>
                    <w:pPrChange w:id="182" w:author="김 규진" w:date="2018-12-03T20:20:00Z">
                      <w:pPr>
                        <w:spacing w:line="312" w:lineRule="auto"/>
                        <w:jc w:val="right"/>
                      </w:pPr>
                    </w:pPrChange>
                  </w:pPr>
                  <w:ins w:id="18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666666"/>
                      </w:rPr>
                      <w:t>58</w:t>
                    </w:r>
                  </w:ins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C05F6A" w:rsidRPr="00AD0DF0" w:rsidRDefault="00C05F6A">
                  <w:pPr>
                    <w:spacing w:line="312" w:lineRule="auto"/>
                    <w:rPr>
                      <w:ins w:id="18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8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lastRenderedPageBreak/>
                      <w:t>void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getnumber(DLL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list, FILE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ifp)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8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8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66DE2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count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0099CC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8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8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66DE2"/>
                      </w:rPr>
                      <w:t>char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9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9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/>
                        <w:color w:val="0099CC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92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9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getc(ifp);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9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9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'\n'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9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9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'.'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'('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')'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'+'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'*'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'/'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19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19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(count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0099CC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0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01" w:author="김 예지" w:date="2018-12-03T18:59:00Z">
                    <w:r w:rsidRPr="00AD0DF0">
                      <w:rPr>
                        <w:rFonts w:ascii="맑은 고딕" w:eastAsia="맑은 고딕" w:hAnsi="맑은 고딕"/>
                        <w:noProof/>
                        <w:color w:val="010101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67456" behindDoc="0" locked="0" layoutInCell="1" allowOverlap="1" wp14:anchorId="3919B7FD" wp14:editId="2AB42F51">
                              <wp:simplePos x="0" y="0"/>
                              <wp:positionH relativeFrom="column">
                                <wp:posOffset>2243455</wp:posOffset>
                              </wp:positionH>
                              <wp:positionV relativeFrom="paragraph">
                                <wp:posOffset>196850</wp:posOffset>
                              </wp:positionV>
                              <wp:extent cx="1964055" cy="1362710"/>
                              <wp:effectExtent l="0" t="0" r="17145" b="27940"/>
                              <wp:wrapNone/>
                              <wp:docPr id="9" name="사각형: 모서리가 접힌 도형 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1964267" cy="1363133"/>
                                      </a:xfrm>
                                      <a:prstGeom prst="foldedCorner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85609" w:rsidRPr="002F0A30" w:rsidRDefault="00C85609" w:rsidP="0099748D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02" w:author="김 예지" w:date="2018-12-03T18:59:00Z"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파일에서 입력 값을 입력 받는 함</w:t>
                                            </w:r>
                                          </w:ins>
                                          <w:ins w:id="203" w:author="김 예지" w:date="2018-12-03T19:00:00Z"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수에</w:t>
                                            </w:r>
                                          </w:ins>
                                          <w:ins w:id="204" w:author="김 예지" w:date="2018-12-03T19:01:00Z"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서 </w:t>
                                            </w:r>
                                          </w:ins>
                                          <w:ins w:id="205" w:author="김 예지" w:date="2018-12-03T18:59:00Z">
                                            <w:r w:rsidRPr="002F0A30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‘-3 +</w:t>
                                            </w:r>
                                          </w:ins>
                                          <w:ins w:id="206" w:author="김 예지" w:date="2018-12-03T19:00:00Z">
                                            <w:r w:rsidRPr="002F0A30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 xml:space="preserve"> 5’</w:t>
                                            </w:r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와 같은 예외를 처리</w:t>
                                            </w:r>
                                          </w:ins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919B7FD" id="_x0000_t65" coordsize="21600,21600" o:spt="65" adj="18900" path="m,l,21600@0,21600,21600@0,21600,xem@0,21600nfl@3@5c@7@9@11@13,21600@0e">
                              <v:formulas>
                                <v:f eqn="val #0"/>
                                <v:f eqn="sum 21600 0 @0"/>
                                <v:f eqn="prod @1 8481 32768"/>
                                <v:f eqn="sum @2 @0 0"/>
                                <v:f eqn="prod @1 1117 32768"/>
                                <v:f eqn="sum @4 @0 0"/>
                                <v:f eqn="prod @1 11764 32768"/>
                                <v:f eqn="sum @6 @0 0"/>
                                <v:f eqn="prod @1 6144 32768"/>
                                <v:f eqn="sum @8 @0 0"/>
                                <v:f eqn="prod @1 20480 32768"/>
                                <v:f eqn="sum @10 @0 0"/>
                                <v:f eqn="prod @1 6144 32768"/>
                                <v:f eqn="sum @12 @0 0"/>
                              </v:formulas>
                              <v:path o:extrusionok="f" gradientshapeok="t" o:connecttype="rect" textboxrect="0,0,21600,@13"/>
                              <v:handles>
                                <v:h position="#0,bottomRight" xrange="10800,21600"/>
                              </v:handles>
                              <o:complex v:ext="view"/>
                            </v:shapetype>
                            <v:shape id="사각형: 모서리가 접힌 도형 9" o:spid="_x0000_s1026" type="#_x0000_t65" style="position:absolute;margin-left:176.65pt;margin-top:15.5pt;width:154.65pt;height:10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" adj="18000" fillcolor="#fef0cd [662]" strokecolor="#a5a5a5 [2092]" strokeweight="2pt">
                              <v:textbox>
                                <w:txbxContent>
                                  <w:p w:rsidR="00C85609" w:rsidRPr="002F0A30" w:rsidRDefault="00C85609" w:rsidP="0099748D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07" w:author="김 예지" w:date="2018-12-03T18:59:00Z"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파일에서 입력 값을 입력 받는 함</w:t>
                                      </w:r>
                                    </w:ins>
                                    <w:ins w:id="208" w:author="김 예지" w:date="2018-12-03T19:00:00Z"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수에</w:t>
                                      </w:r>
                                    </w:ins>
                                    <w:ins w:id="209" w:author="김 예지" w:date="2018-12-03T19:01:00Z"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서 </w:t>
                                      </w:r>
                                    </w:ins>
                                    <w:ins w:id="210" w:author="김 예지" w:date="2018-12-03T18:59:00Z">
                                      <w:r w:rsidRPr="002F0A30">
                                        <w:rPr>
                                          <w:rFonts w:ascii="맑은 고딕" w:eastAsia="맑은 고딕" w:hAnsi="맑은 고딕"/>
                                        </w:rPr>
                                        <w:t>‘-3 +</w:t>
                                      </w:r>
                                    </w:ins>
                                    <w:ins w:id="211" w:author="김 예지" w:date="2018-12-03T19:00:00Z">
                                      <w:r w:rsidRPr="002F0A30">
                                        <w:rPr>
                                          <w:rFonts w:ascii="맑은 고딕" w:eastAsia="맑은 고딕" w:hAnsi="맑은 고딕"/>
                                        </w:rPr>
                                        <w:t xml:space="preserve"> 5’</w:t>
                                      </w:r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와 같은 예외를 처리</w:t>
                                      </w:r>
                                    </w:ins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  <w:ins w:id="21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'+'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13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1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getc(ifp);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15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1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count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17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1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19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2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21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2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list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0099CC"/>
                      </w:rPr>
                      <w:t>2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23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2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getc(ifp);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25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2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count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27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2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lastRenderedPageBreak/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29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3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31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3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'+'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'*'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list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i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list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i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0099CC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33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34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append(list, newnode(temp));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35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36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count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37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38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999999"/>
                      </w:rPr>
                      <w:t>///////////////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39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40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getc(ifp);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41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42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'.'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'('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')'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'+'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'*'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temp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'/'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 {</w:t>
                    </w:r>
                  </w:ins>
                </w:p>
                <w:p w:rsidR="00C05F6A" w:rsidRPr="00AD0DF0" w:rsidRDefault="00AD0DF0">
                  <w:pPr>
                    <w:spacing w:line="312" w:lineRule="auto"/>
                    <w:rPr>
                      <w:ins w:id="243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44" w:author="김 예지" w:date="2018-12-03T19:02:00Z">
                    <w:r w:rsidRPr="00AD0DF0">
                      <w:rPr>
                        <w:rFonts w:ascii="맑은 고딕" w:eastAsia="맑은 고딕" w:hAnsi="맑은 고딕"/>
                        <w:noProof/>
                        <w:color w:val="010101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69504" behindDoc="0" locked="0" layoutInCell="1" allowOverlap="1" wp14:anchorId="5C8A06E4" wp14:editId="36374134">
                              <wp:simplePos x="0" y="0"/>
                              <wp:positionH relativeFrom="column">
                                <wp:posOffset>2760345</wp:posOffset>
                              </wp:positionH>
                              <wp:positionV relativeFrom="paragraph">
                                <wp:posOffset>148590</wp:posOffset>
                              </wp:positionV>
                              <wp:extent cx="2209800" cy="1524000"/>
                              <wp:effectExtent l="0" t="0" r="19050" b="19050"/>
                              <wp:wrapNone/>
                              <wp:docPr id="30" name="사각형: 모서리가 접힌 도형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2209800" cy="1524000"/>
                                      </a:xfrm>
                                      <a:prstGeom prst="foldedCorner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85609" w:rsidRPr="002F0A30" w:rsidRDefault="00C85609" w:rsidP="00C05F6A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45" w:author="김 예지" w:date="2018-12-03T19:02:00Z"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2</w:t>
                                            </w:r>
                                            <w:r w:rsidRPr="002F0A30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4</w:t>
                                            </w:r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라인</w:t>
                                            </w:r>
                                          </w:ins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:</w:t>
                                          </w:r>
                                          <w:ins w:id="246" w:author="김 예지" w:date="2018-12-03T19:02:00Z"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 연산자</w:t>
                                            </w:r>
                                          </w:ins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의 연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속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C85609" w:rsidRPr="002F0A30" w:rsidRDefault="00C85609" w:rsidP="00C05F6A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47" w:author="김 예지" w:date="2018-12-03T19:03:00Z">
                                            <w:r w:rsidRPr="002F0A30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30</w:t>
                                            </w:r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라인</w:t>
                                            </w:r>
                                          </w:ins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:</w:t>
                                          </w:r>
                                          <w:ins w:id="248" w:author="김 예지" w:date="2018-12-03T19:03:00Z"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 알파벳이 입력</w:t>
                                            </w:r>
                                          </w:ins>
                                        </w:p>
                                        <w:p w:rsidR="00C85609" w:rsidRPr="002F0A30" w:rsidRDefault="00C85609" w:rsidP="00C05F6A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숫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자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이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외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값 입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력을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처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리</w:t>
                                          </w:r>
                                          <w:r w:rsidRPr="002F0A30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</w:t>
                                          </w:r>
                                          <w:ins w:id="249" w:author="김 예지" w:date="2018-12-03T19:03:00Z">
                                            <w:r w:rsidRPr="002F0A3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.</w:t>
                                            </w:r>
                                          </w:ins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8A06E4" id="사각형: 모서리가 접힌 도형 30" o:spid="_x0000_s1027" type="#_x0000_t65" style="position:absolute;margin-left:217.35pt;margin-top:11.7pt;width:174pt;height:1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" adj="18000" fillcolor="#fef0cd [662]" strokecolor="#a5a5a5 [2092]" strokeweight="2pt">
                              <v:textbox>
                                <w:txbxContent>
                                  <w:p w:rsidR="00C85609" w:rsidRPr="002F0A30" w:rsidRDefault="00C85609" w:rsidP="00C05F6A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50" w:author="김 예지" w:date="2018-12-03T19:02:00Z"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2</w:t>
                                      </w:r>
                                      <w:r w:rsidRPr="002F0A30">
                                        <w:rPr>
                                          <w:rFonts w:ascii="맑은 고딕" w:eastAsia="맑은 고딕" w:hAnsi="맑은 고딕"/>
                                        </w:rPr>
                                        <w:t>4</w:t>
                                      </w:r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라인</w:t>
                                      </w:r>
                                    </w:ins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:</w:t>
                                    </w:r>
                                    <w:ins w:id="251" w:author="김 예지" w:date="2018-12-03T19:02:00Z"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연산자</w:t>
                                      </w:r>
                                    </w:ins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의 연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/>
                                      </w:rPr>
                                      <w:t>속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</w:t>
                                    </w:r>
                                  </w:p>
                                  <w:p w:rsidR="00C85609" w:rsidRPr="002F0A30" w:rsidRDefault="00C85609" w:rsidP="00C05F6A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52" w:author="김 예지" w:date="2018-12-03T19:03:00Z">
                                      <w:r w:rsidRPr="002F0A30">
                                        <w:rPr>
                                          <w:rFonts w:ascii="맑은 고딕" w:eastAsia="맑은 고딕" w:hAnsi="맑은 고딕"/>
                                        </w:rPr>
                                        <w:t>30</w:t>
                                      </w:r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라인</w:t>
                                      </w:r>
                                    </w:ins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:</w:t>
                                    </w:r>
                                    <w:ins w:id="253" w:author="김 예지" w:date="2018-12-03T19:03:00Z"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알파벳이 입력</w:t>
                                      </w:r>
                                    </w:ins>
                                  </w:p>
                                  <w:p w:rsidR="00C85609" w:rsidRPr="002F0A30" w:rsidRDefault="00C85609" w:rsidP="00C05F6A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숫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/>
                                      </w:rPr>
                                      <w:t>자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이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/>
                                      </w:rPr>
                                      <w:t>외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값 입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/>
                                      </w:rPr>
                                      <w:t>력을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처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/>
                                      </w:rPr>
                                      <w:t>리</w:t>
                                    </w:r>
                                    <w:r w:rsidRPr="002F0A30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ins w:id="254" w:author="김 예지" w:date="2018-12-03T19:03:00Z">
                                      <w:r w:rsidRPr="002F0A3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.</w:t>
                                      </w:r>
                                    </w:ins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  <w:ins w:id="255" w:author="김 예지" w:date="2018-12-03T18:58:00Z">
                    <w:r w:rsidR="00C05F6A" w:rsidRPr="00AD0DF0">
                      <w:rPr>
                        <w:rFonts w:ascii="맑은 고딕" w:eastAsia="맑은 고딕" w:hAnsi="맑은 고딕"/>
                        <w:color w:val="066DE2"/>
                      </w:rPr>
                      <w:t>printf</w:t>
                    </w:r>
                    <w:r w:rsidR="00C05F6A" w:rsidRPr="00AD0DF0">
                      <w:rPr>
                        <w:rFonts w:ascii="맑은 고딕" w:eastAsia="맑은 고딕" w:hAnsi="맑은 고딕"/>
                        <w:color w:val="010101"/>
                      </w:rPr>
                      <w:t>(</w:t>
                    </w:r>
                    <w:r w:rsidR="00C05F6A" w:rsidRPr="00AD0DF0">
                      <w:rPr>
                        <w:rFonts w:ascii="맑은 고딕" w:eastAsia="맑은 고딕" w:hAnsi="맑은 고딕"/>
                        <w:color w:val="63A35C"/>
                      </w:rPr>
                      <w:t>"ERROR: Worng Input !"</w:t>
                    </w:r>
                    <w:r w:rsidR="00C05F6A" w:rsidRPr="00AD0DF0">
                      <w:rPr>
                        <w:rFonts w:ascii="맑은 고딕" w:eastAsia="맑은 고딕" w:hAnsi="맑은 고딕"/>
                        <w:color w:val="010101"/>
                      </w:rPr>
                      <w:t>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5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5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5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5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6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6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(isblank(temp)) count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62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6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(isalpha(temp))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6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6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66DE2"/>
                      </w:rPr>
                      <w:t>printf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(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" Wrong Input ! "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6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6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6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6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7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7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(isdigit(temp))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72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7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append(list, newnode(temp));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7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7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lastRenderedPageBreak/>
                      <w:t>count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7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7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7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7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8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8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66DE2"/>
                      </w:rPr>
                      <w:t>printf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(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" Wrong Input ! "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82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8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8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8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8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8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999999"/>
                      </w:rPr>
                      <w:t>//////////////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8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8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9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9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(isblank(temp)) count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92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9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(isalpha(temp))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9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9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66DE2"/>
                      </w:rPr>
                      <w:t>printf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(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" Wrong Input ! "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9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9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29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29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0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0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(isdigit(temp))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02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0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append(list, newnode(temp));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0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0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count</w:t>
                    </w:r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0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0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0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0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 {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10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11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66DE2"/>
                      </w:rPr>
                      <w:t>printf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(</w:t>
                    </w:r>
                    <w:r w:rsidRPr="00AD0DF0">
                      <w:rPr>
                        <w:rFonts w:ascii="맑은 고딕" w:eastAsia="맑은 고딕" w:hAnsi="맑은 고딕"/>
                        <w:color w:val="63A35C"/>
                      </w:rPr>
                      <w:t>" Wrong Input ! "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);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12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13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A71D5D"/>
                      </w:rPr>
                      <w:lastRenderedPageBreak/>
                      <w:t>break</w:t>
                    </w:r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;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14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15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16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17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312" w:lineRule="auto"/>
                    <w:rPr>
                      <w:ins w:id="318" w:author="김 예지" w:date="2018-12-03T18:58:00Z"/>
                      <w:rFonts w:ascii="맑은 고딕" w:eastAsia="맑은 고딕" w:hAnsi="맑은 고딕"/>
                      <w:color w:val="010101"/>
                    </w:rPr>
                  </w:pPr>
                  <w:ins w:id="319" w:author="김 예지" w:date="2018-12-03T18:58:00Z">
                    <w:r w:rsidRPr="00AD0DF0">
                      <w:rPr>
                        <w:rFonts w:ascii="맑은 고딕" w:eastAsia="맑은 고딕" w:hAnsi="맑은 고딕"/>
                        <w:color w:val="010101"/>
                      </w:rPr>
                      <w:t>}</w:t>
                    </w:r>
                  </w:ins>
                </w:p>
                <w:p w:rsidR="00C05F6A" w:rsidRPr="00AD0DF0" w:rsidRDefault="00C05F6A">
                  <w:pPr>
                    <w:spacing w:line="240" w:lineRule="auto"/>
                    <w:rPr>
                      <w:ins w:id="320" w:author="김 예지" w:date="2018-12-03T18:58:00Z"/>
                      <w:rFonts w:ascii="맑은 고딕" w:eastAsia="맑은 고딕" w:hAnsi="맑은 고딕"/>
                      <w:i/>
                      <w:iCs/>
                      <w:color w:val="auto"/>
                      <w:sz w:val="14"/>
                      <w:szCs w:val="14"/>
                    </w:rPr>
                    <w:pPrChange w:id="321" w:author="김 규진" w:date="2018-12-03T20:20:00Z">
                      <w:pPr>
                        <w:spacing w:line="240" w:lineRule="auto"/>
                        <w:jc w:val="right"/>
                      </w:pPr>
                    </w:pPrChange>
                  </w:pPr>
                  <w:ins w:id="322" w:author="김 예지" w:date="2018-12-03T18:58:00Z">
                    <w:r w:rsidRPr="00AD0DF0">
                      <w:rPr>
                        <w:rFonts w:ascii="맑은 고딕" w:eastAsia="맑은 고딕" w:hAnsi="맑은 고딕"/>
                        <w:i/>
                        <w:iCs/>
                        <w:sz w:val="14"/>
                        <w:szCs w:val="14"/>
                      </w:rPr>
                      <w:fldChar w:fldCharType="begin"/>
                    </w:r>
                    <w:r w:rsidRPr="00AD0DF0">
                      <w:rPr>
                        <w:rFonts w:ascii="맑은 고딕" w:eastAsia="맑은 고딕" w:hAnsi="맑은 고딕"/>
                        <w:i/>
                        <w:iCs/>
                        <w:sz w:val="14"/>
                        <w:szCs w:val="14"/>
                      </w:rPr>
                      <w:instrText xml:space="preserve"> HYPERLINK "http://colorscripter.com/info" \l "e" \t "_blank" </w:instrText>
                    </w:r>
                    <w:r w:rsidRPr="00AD0DF0">
                      <w:rPr>
                        <w:rFonts w:ascii="맑은 고딕" w:eastAsia="맑은 고딕" w:hAnsi="맑은 고딕"/>
                        <w:i/>
                        <w:iCs/>
                        <w:sz w:val="14"/>
                        <w:szCs w:val="14"/>
                      </w:rPr>
                      <w:fldChar w:fldCharType="separate"/>
                    </w:r>
                    <w:r w:rsidRPr="00AD0DF0">
                      <w:rPr>
                        <w:rStyle w:val="af9"/>
                        <w:rFonts w:ascii="맑은 고딕" w:eastAsia="맑은 고딕" w:hAnsi="맑은 고딕"/>
                        <w:i/>
                        <w:iCs/>
                        <w:color w:val="E5E5E5"/>
                        <w:sz w:val="14"/>
                        <w:szCs w:val="14"/>
                      </w:rPr>
                      <w:t>Colored by Color Scripter</w:t>
                    </w:r>
                    <w:r w:rsidRPr="00AD0DF0">
                      <w:rPr>
                        <w:rFonts w:ascii="맑은 고딕" w:eastAsia="맑은 고딕" w:hAnsi="맑은 고딕"/>
                        <w:i/>
                        <w:iCs/>
                        <w:sz w:val="14"/>
                        <w:szCs w:val="14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C05F6A" w:rsidRPr="00AD0DF0" w:rsidRDefault="00C05F6A">
                  <w:pPr>
                    <w:rPr>
                      <w:ins w:id="323" w:author="김 예지" w:date="2018-12-03T18:58:00Z"/>
                      <w:rFonts w:ascii="맑은 고딕" w:eastAsia="맑은 고딕" w:hAnsi="맑은 고딕"/>
                      <w:sz w:val="24"/>
                      <w:szCs w:val="24"/>
                    </w:rPr>
                  </w:pPr>
                  <w:ins w:id="324" w:author="김 예지" w:date="2018-12-03T18:58:00Z">
                    <w:r w:rsidRPr="00AD0DF0">
                      <w:rPr>
                        <w:rFonts w:ascii="맑은 고딕" w:eastAsia="맑은 고딕" w:hAnsi="맑은 고딕"/>
                      </w:rPr>
                      <w:lastRenderedPageBreak/>
                      <w:fldChar w:fldCharType="begin"/>
                    </w:r>
                    <w:r w:rsidRPr="00AD0DF0">
                      <w:rPr>
                        <w:rFonts w:ascii="맑은 고딕" w:eastAsia="맑은 고딕" w:hAnsi="맑은 고딕"/>
                      </w:rPr>
                      <w:instrText xml:space="preserve"> HYPERLINK "http://colorscripter.com/info" \l "e" \t "_blank" </w:instrText>
                    </w:r>
                    <w:r w:rsidRPr="00AD0DF0">
                      <w:rPr>
                        <w:rFonts w:ascii="맑은 고딕" w:eastAsia="맑은 고딕" w:hAnsi="맑은 고딕"/>
                      </w:rPr>
                      <w:fldChar w:fldCharType="separate"/>
                    </w:r>
                    <w:r w:rsidRPr="00AD0DF0">
                      <w:rPr>
                        <w:rStyle w:val="af9"/>
                        <w:rFonts w:ascii="맑은 고딕" w:eastAsia="맑은 고딕" w:hAnsi="맑은 고딕"/>
                        <w:color w:val="FFFFFF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  <w:r w:rsidRPr="00AD0DF0">
                      <w:rPr>
                        <w:rFonts w:ascii="맑은 고딕" w:eastAsia="맑은 고딕" w:hAnsi="맑은 고딕"/>
                      </w:rPr>
                      <w:fldChar w:fldCharType="end"/>
                    </w:r>
                  </w:ins>
                </w:p>
              </w:tc>
            </w:tr>
          </w:tbl>
          <w:p w:rsidR="00C05F6A" w:rsidRPr="00AD0DF0" w:rsidDel="0099748D" w:rsidRDefault="00C05F6A">
            <w:pPr>
              <w:spacing w:line="312" w:lineRule="auto"/>
              <w:rPr>
                <w:del w:id="325" w:author="김 예지" w:date="2018-12-03T18:58:00Z"/>
                <w:rFonts w:ascii="맑은 고딕" w:eastAsia="맑은 고딕" w:hAnsi="맑은 고딕"/>
                <w:color w:val="010101"/>
              </w:rPr>
            </w:pPr>
            <w:del w:id="32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lastRenderedPageBreak/>
                <w:delText>void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getnumber(DLL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*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list) { </w:delText>
              </w:r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//숫자를 받는 함수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27" w:author="김 예지" w:date="2018-12-03T18:58:00Z"/>
                <w:rFonts w:ascii="맑은 고딕" w:eastAsia="맑은 고딕" w:hAnsi="맑은 고딕"/>
                <w:color w:val="010101"/>
              </w:rPr>
            </w:pPr>
            <w:del w:id="32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66DE2"/>
                </w:rPr>
                <w:delText>int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count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0099CC"/>
                </w:rPr>
                <w:delText>0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 </w:delText>
              </w:r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//몇번 돌았나, -3+5 예제 처리를 위함.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29" w:author="김 예지" w:date="2018-12-03T18:58:00Z"/>
                <w:rFonts w:ascii="맑은 고딕" w:eastAsia="맑은 고딕" w:hAnsi="맑은 고딕"/>
                <w:color w:val="010101"/>
              </w:rPr>
            </w:pPr>
            <w:del w:id="33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while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</w:delText>
              </w:r>
              <w:r w:rsidRPr="00AD0DF0" w:rsidDel="0099748D">
                <w:rPr>
                  <w:rFonts w:ascii="맑은 고딕" w:eastAsia="맑은 고딕" w:hAnsi="맑은 고딕"/>
                  <w:color w:val="0099CC"/>
                </w:rPr>
                <w:delText>1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31" w:author="김 예지" w:date="2018-12-03T18:58:00Z"/>
                <w:rFonts w:ascii="맑은 고딕" w:eastAsia="맑은 고딕" w:hAnsi="맑은 고딕"/>
                <w:color w:val="010101"/>
              </w:rPr>
            </w:pPr>
            <w:del w:id="33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66DE2"/>
                </w:rPr>
                <w:delText>char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get();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33" w:author="김 예지" w:date="2018-12-03T18:58:00Z"/>
                <w:rFonts w:ascii="맑은 고딕" w:eastAsia="맑은 고딕" w:hAnsi="맑은 고딕"/>
                <w:color w:val="010101"/>
              </w:rPr>
            </w:pPr>
            <w:del w:id="33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'\n'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break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35" w:author="김 예지" w:date="2018-12-03T18:58:00Z"/>
                <w:rFonts w:ascii="맑은 고딕" w:eastAsia="맑은 고딕" w:hAnsi="맑은 고딕"/>
                <w:color w:val="010101"/>
              </w:rPr>
            </w:pPr>
            <w:del w:id="33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'.'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'('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')'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'+'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'-'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'*'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'/'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37" w:author="김 예지" w:date="2018-12-03T18:58:00Z"/>
                <w:rFonts w:ascii="맑은 고딕" w:eastAsia="맑은 고딕" w:hAnsi="맑은 고딕"/>
                <w:color w:val="010101"/>
              </w:rPr>
            </w:pPr>
            <w:del w:id="33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(count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0099CC"/>
                </w:rPr>
                <w:delText>0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{   </w:delText>
              </w:r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//기존에서 추가한 부분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39" w:author="김 예지" w:date="2018-12-03T18:58:00Z"/>
                <w:rFonts w:ascii="맑은 고딕" w:eastAsia="맑은 고딕" w:hAnsi="맑은 고딕"/>
                <w:color w:val="010101"/>
              </w:rPr>
            </w:pPr>
            <w:del w:id="34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'+'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41" w:author="김 예지" w:date="2018-12-03T18:58:00Z"/>
                <w:rFonts w:ascii="맑은 고딕" w:eastAsia="맑은 고딕" w:hAnsi="맑은 고딕"/>
                <w:color w:val="010101"/>
              </w:rPr>
            </w:pPr>
            <w:del w:id="34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getc();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43" w:author="김 예지" w:date="2018-12-03T18:58:00Z"/>
                <w:rFonts w:ascii="맑은 고딕" w:eastAsia="맑은 고딕" w:hAnsi="맑은 고딕"/>
                <w:color w:val="010101"/>
              </w:rPr>
            </w:pPr>
            <w:del w:id="34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count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45" w:author="김 예지" w:date="2018-12-03T18:58:00Z"/>
                <w:rFonts w:ascii="맑은 고딕" w:eastAsia="맑은 고딕" w:hAnsi="맑은 고딕"/>
                <w:color w:val="010101"/>
              </w:rPr>
            </w:pPr>
            <w:del w:id="34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47" w:author="김 예지" w:date="2018-12-03T18:58:00Z"/>
                <w:rFonts w:ascii="맑은 고딕" w:eastAsia="맑은 고딕" w:hAnsi="맑은 고딕"/>
                <w:color w:val="010101"/>
              </w:rPr>
            </w:pPr>
            <w:del w:id="34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'-'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49" w:author="김 예지" w:date="2018-12-03T18:58:00Z"/>
                <w:rFonts w:ascii="맑은 고딕" w:eastAsia="맑은 고딕" w:hAnsi="맑은 고딕"/>
                <w:color w:val="010101"/>
              </w:rPr>
            </w:pPr>
            <w:del w:id="35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//printf("\nplay\n");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51" w:author="김 예지" w:date="2018-12-03T18:58:00Z"/>
                <w:rFonts w:ascii="맑은 고딕" w:eastAsia="맑은 고딕" w:hAnsi="맑은 고딕"/>
                <w:color w:val="010101"/>
              </w:rPr>
            </w:pPr>
            <w:del w:id="35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list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swh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0099CC"/>
                </w:rPr>
                <w:delText>2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53" w:author="김 예지" w:date="2018-12-03T18:58:00Z"/>
                <w:rFonts w:ascii="맑은 고딕" w:eastAsia="맑은 고딕" w:hAnsi="맑은 고딕"/>
                <w:color w:val="010101"/>
              </w:rPr>
            </w:pPr>
            <w:del w:id="35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getc();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55" w:author="김 예지" w:date="2018-12-03T18:58:00Z"/>
                <w:rFonts w:ascii="맑은 고딕" w:eastAsia="맑은 고딕" w:hAnsi="맑은 고딕"/>
                <w:color w:val="010101"/>
              </w:rPr>
            </w:pPr>
            <w:del w:id="35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count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57" w:author="김 예지" w:date="2018-12-03T18:58:00Z"/>
                <w:rFonts w:ascii="맑은 고딕" w:eastAsia="맑은 고딕" w:hAnsi="맑은 고딕"/>
                <w:color w:val="010101"/>
              </w:rPr>
            </w:pPr>
            <w:del w:id="35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59" w:author="김 예지" w:date="2018-12-03T18:58:00Z"/>
                <w:rFonts w:ascii="맑은 고딕" w:eastAsia="맑은 고딕" w:hAnsi="맑은 고딕"/>
                <w:color w:val="010101"/>
              </w:rPr>
            </w:pPr>
            <w:del w:id="36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61" w:author="김 예지" w:date="2018-12-03T18:58:00Z"/>
                <w:rFonts w:ascii="맑은 고딕" w:eastAsia="맑은 고딕" w:hAnsi="맑은 고딕"/>
                <w:color w:val="010101"/>
              </w:rPr>
            </w:pPr>
            <w:del w:id="36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'+'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'-'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'*'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list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i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list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i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0099CC"/>
                </w:rPr>
                <w:delText>1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 </w:delText>
              </w:r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 추가한 부분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63" w:author="김 예지" w:date="2018-12-03T18:58:00Z"/>
                <w:rFonts w:ascii="맑은 고딕" w:eastAsia="맑은 고딕" w:hAnsi="맑은 고딕"/>
                <w:color w:val="010101"/>
              </w:rPr>
            </w:pPr>
            <w:del w:id="36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append(list, newnode(temp));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65" w:author="김 예지" w:date="2018-12-03T18:58:00Z"/>
                <w:rFonts w:ascii="맑은 고딕" w:eastAsia="맑은 고딕" w:hAnsi="맑은 고딕"/>
                <w:color w:val="010101"/>
              </w:rPr>
            </w:pPr>
            <w:del w:id="36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count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67" w:author="김 예지" w:date="2018-12-03T18:58:00Z"/>
                <w:rFonts w:ascii="맑은 고딕" w:eastAsia="맑은 고딕" w:hAnsi="맑은 고딕"/>
                <w:color w:val="010101"/>
              </w:rPr>
            </w:pPr>
            <w:del w:id="36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///////////////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69" w:author="김 예지" w:date="2018-12-03T18:58:00Z"/>
                <w:rFonts w:ascii="맑은 고딕" w:eastAsia="맑은 고딕" w:hAnsi="맑은 고딕"/>
                <w:color w:val="010101"/>
              </w:rPr>
            </w:pPr>
            <w:del w:id="37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getc ();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71" w:author="김 예지" w:date="2018-12-03T18:58:00Z"/>
                <w:rFonts w:ascii="맑은 고딕" w:eastAsia="맑은 고딕" w:hAnsi="맑은 고딕"/>
                <w:color w:val="010101"/>
              </w:rPr>
            </w:pPr>
            <w:del w:id="37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'.'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'('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')'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'+'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'-'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'*'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temp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'/'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 {</w:delText>
              </w:r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//연산자 두번 연속으로 나오는 경우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73" w:author="김 예지" w:date="2018-12-03T18:58:00Z"/>
                <w:rFonts w:ascii="맑은 고딕" w:eastAsia="맑은 고딕" w:hAnsi="맑은 고딕"/>
                <w:color w:val="010101"/>
              </w:rPr>
            </w:pPr>
            <w:del w:id="37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66DE2"/>
                </w:rPr>
                <w:delText>printf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(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"ERROR: Worng Input !"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75" w:author="김 예지" w:date="2018-12-03T18:58:00Z"/>
                <w:rFonts w:ascii="맑은 고딕" w:eastAsia="맑은 고딕" w:hAnsi="맑은 고딕"/>
                <w:color w:val="010101"/>
              </w:rPr>
            </w:pPr>
            <w:del w:id="37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break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77" w:author="김 예지" w:date="2018-12-03T18:58:00Z"/>
                <w:rFonts w:ascii="맑은 고딕" w:eastAsia="맑은 고딕" w:hAnsi="맑은 고딕"/>
                <w:color w:val="010101"/>
              </w:rPr>
            </w:pPr>
            <w:del w:id="37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79" w:author="김 예지" w:date="2018-12-03T18:58:00Z"/>
                <w:rFonts w:ascii="맑은 고딕" w:eastAsia="맑은 고딕" w:hAnsi="맑은 고딕"/>
                <w:color w:val="010101"/>
              </w:rPr>
            </w:pPr>
            <w:del w:id="38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(isblank(temp)) count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81" w:author="김 예지" w:date="2018-12-03T18:58:00Z"/>
                <w:rFonts w:ascii="맑은 고딕" w:eastAsia="맑은 고딕" w:hAnsi="맑은 고딕"/>
                <w:color w:val="010101"/>
              </w:rPr>
            </w:pPr>
            <w:del w:id="38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(isalpha(temp)) {</w:delText>
              </w:r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//피 연산자로 알파벳이 들어오는 경우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83" w:author="김 예지" w:date="2018-12-03T18:58:00Z"/>
                <w:rFonts w:ascii="맑은 고딕" w:eastAsia="맑은 고딕" w:hAnsi="맑은 고딕"/>
                <w:color w:val="010101"/>
              </w:rPr>
            </w:pPr>
            <w:del w:id="38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66DE2"/>
                </w:rPr>
                <w:delText>printf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(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" Wrong Input ! "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85" w:author="김 예지" w:date="2018-12-03T18:58:00Z"/>
                <w:rFonts w:ascii="맑은 고딕" w:eastAsia="맑은 고딕" w:hAnsi="맑은 고딕"/>
                <w:color w:val="010101"/>
              </w:rPr>
            </w:pPr>
            <w:del w:id="38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break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87" w:author="김 예지" w:date="2018-12-03T18:58:00Z"/>
                <w:rFonts w:ascii="맑은 고딕" w:eastAsia="맑은 고딕" w:hAnsi="맑은 고딕"/>
                <w:color w:val="010101"/>
              </w:rPr>
            </w:pPr>
            <w:del w:id="38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89" w:author="김 예지" w:date="2018-12-03T18:58:00Z"/>
                <w:rFonts w:ascii="맑은 고딕" w:eastAsia="맑은 고딕" w:hAnsi="맑은 고딕"/>
                <w:color w:val="010101"/>
              </w:rPr>
            </w:pPr>
            <w:del w:id="39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(isdigit(temp))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91" w:author="김 예지" w:date="2018-12-03T18:58:00Z"/>
                <w:rFonts w:ascii="맑은 고딕" w:eastAsia="맑은 고딕" w:hAnsi="맑은 고딕"/>
                <w:color w:val="010101"/>
              </w:rPr>
            </w:pPr>
            <w:del w:id="39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append(list, newnode(temp));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93" w:author="김 예지" w:date="2018-12-03T18:58:00Z"/>
                <w:rFonts w:ascii="맑은 고딕" w:eastAsia="맑은 고딕" w:hAnsi="맑은 고딕"/>
                <w:color w:val="010101"/>
              </w:rPr>
            </w:pPr>
            <w:del w:id="39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count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95" w:author="김 예지" w:date="2018-12-03T18:58:00Z"/>
                <w:rFonts w:ascii="맑은 고딕" w:eastAsia="맑은 고딕" w:hAnsi="맑은 고딕"/>
                <w:color w:val="010101"/>
              </w:rPr>
            </w:pPr>
            <w:del w:id="39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97" w:author="김 예지" w:date="2018-12-03T18:58:00Z"/>
                <w:rFonts w:ascii="맑은 고딕" w:eastAsia="맑은 고딕" w:hAnsi="맑은 고딕"/>
                <w:color w:val="010101"/>
              </w:rPr>
            </w:pPr>
            <w:del w:id="39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399" w:author="김 예지" w:date="2018-12-03T18:58:00Z"/>
                <w:rFonts w:ascii="맑은 고딕" w:eastAsia="맑은 고딕" w:hAnsi="맑은 고딕"/>
                <w:color w:val="010101"/>
              </w:rPr>
            </w:pPr>
            <w:del w:id="40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66DE2"/>
                </w:rPr>
                <w:delText>printf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(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" Wrong Input ! "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01" w:author="김 예지" w:date="2018-12-03T18:58:00Z"/>
                <w:rFonts w:ascii="맑은 고딕" w:eastAsia="맑은 고딕" w:hAnsi="맑은 고딕"/>
                <w:color w:val="010101"/>
              </w:rPr>
            </w:pPr>
            <w:del w:id="40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break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03" w:author="김 예지" w:date="2018-12-03T18:58:00Z"/>
                <w:rFonts w:ascii="맑은 고딕" w:eastAsia="맑은 고딕" w:hAnsi="맑은 고딕"/>
                <w:color w:val="010101"/>
              </w:rPr>
            </w:pPr>
            <w:del w:id="40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05" w:author="김 예지" w:date="2018-12-03T18:58:00Z"/>
                <w:rFonts w:ascii="맑은 고딕" w:eastAsia="맑은 고딕" w:hAnsi="맑은 고딕"/>
                <w:color w:val="010101"/>
              </w:rPr>
            </w:pPr>
            <w:del w:id="40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999999"/>
                </w:rPr>
                <w:delText>//////////////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07" w:author="김 예지" w:date="2018-12-03T18:58:00Z"/>
                <w:rFonts w:ascii="맑은 고딕" w:eastAsia="맑은 고딕" w:hAnsi="맑은 고딕"/>
                <w:color w:val="010101"/>
              </w:rPr>
            </w:pPr>
            <w:del w:id="40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09" w:author="김 예지" w:date="2018-12-03T18:58:00Z"/>
                <w:rFonts w:ascii="맑은 고딕" w:eastAsia="맑은 고딕" w:hAnsi="맑은 고딕"/>
                <w:color w:val="010101"/>
              </w:rPr>
            </w:pPr>
            <w:del w:id="41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(isblank(temp)) count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11" w:author="김 예지" w:date="2018-12-03T18:58:00Z"/>
                <w:rFonts w:ascii="맑은 고딕" w:eastAsia="맑은 고딕" w:hAnsi="맑은 고딕"/>
                <w:color w:val="010101"/>
              </w:rPr>
            </w:pPr>
            <w:del w:id="41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(isalpha(temp))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13" w:author="김 예지" w:date="2018-12-03T18:58:00Z"/>
                <w:rFonts w:ascii="맑은 고딕" w:eastAsia="맑은 고딕" w:hAnsi="맑은 고딕"/>
                <w:color w:val="010101"/>
              </w:rPr>
            </w:pPr>
            <w:del w:id="41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66DE2"/>
                </w:rPr>
                <w:delText>printf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(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" Wrong Input ! "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15" w:author="김 예지" w:date="2018-12-03T18:58:00Z"/>
                <w:rFonts w:ascii="맑은 고딕" w:eastAsia="맑은 고딕" w:hAnsi="맑은 고딕"/>
                <w:color w:val="010101"/>
              </w:rPr>
            </w:pPr>
            <w:del w:id="41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break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17" w:author="김 예지" w:date="2018-12-03T18:58:00Z"/>
                <w:rFonts w:ascii="맑은 고딕" w:eastAsia="맑은 고딕" w:hAnsi="맑은 고딕"/>
                <w:color w:val="010101"/>
              </w:rPr>
            </w:pPr>
            <w:del w:id="41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19" w:author="김 예지" w:date="2018-12-03T18:58:00Z"/>
                <w:rFonts w:ascii="맑은 고딕" w:eastAsia="맑은 고딕" w:hAnsi="맑은 고딕"/>
                <w:color w:val="010101"/>
              </w:rPr>
            </w:pPr>
            <w:del w:id="42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(isdigit(temp))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21" w:author="김 예지" w:date="2018-12-03T18:58:00Z"/>
                <w:rFonts w:ascii="맑은 고딕" w:eastAsia="맑은 고딕" w:hAnsi="맑은 고딕"/>
                <w:color w:val="010101"/>
              </w:rPr>
            </w:pPr>
            <w:del w:id="42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append(list, newnode(temp));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23" w:author="김 예지" w:date="2018-12-03T18:58:00Z"/>
                <w:rFonts w:ascii="맑은 고딕" w:eastAsia="맑은 고딕" w:hAnsi="맑은 고딕"/>
                <w:color w:val="010101"/>
              </w:rPr>
            </w:pPr>
            <w:del w:id="42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count</w:delText>
              </w:r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++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25" w:author="김 예지" w:date="2018-12-03T18:58:00Z"/>
                <w:rFonts w:ascii="맑은 고딕" w:eastAsia="맑은 고딕" w:hAnsi="맑은 고딕"/>
                <w:color w:val="010101"/>
              </w:rPr>
            </w:pPr>
            <w:del w:id="42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27" w:author="김 예지" w:date="2018-12-03T18:58:00Z"/>
                <w:rFonts w:ascii="맑은 고딕" w:eastAsia="맑은 고딕" w:hAnsi="맑은 고딕"/>
                <w:color w:val="010101"/>
              </w:rPr>
            </w:pPr>
            <w:del w:id="428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else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 {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29" w:author="김 예지" w:date="2018-12-03T18:58:00Z"/>
                <w:rFonts w:ascii="맑은 고딕" w:eastAsia="맑은 고딕" w:hAnsi="맑은 고딕"/>
                <w:color w:val="010101"/>
              </w:rPr>
            </w:pPr>
            <w:del w:id="430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66DE2"/>
                </w:rPr>
                <w:delText>printf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(</w:delText>
              </w:r>
              <w:r w:rsidRPr="00AD0DF0" w:rsidDel="0099748D">
                <w:rPr>
                  <w:rFonts w:ascii="맑은 고딕" w:eastAsia="맑은 고딕" w:hAnsi="맑은 고딕"/>
                  <w:color w:val="63A35C"/>
                </w:rPr>
                <w:delText>" Wrong Input ! "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);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31" w:author="김 예지" w:date="2018-12-03T18:58:00Z"/>
                <w:rFonts w:ascii="맑은 고딕" w:eastAsia="맑은 고딕" w:hAnsi="맑은 고딕"/>
                <w:color w:val="010101"/>
              </w:rPr>
            </w:pPr>
            <w:del w:id="432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A71D5D"/>
                </w:rPr>
                <w:delText>break</w:delText>
              </w:r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33" w:author="김 예지" w:date="2018-12-03T18:58:00Z"/>
                <w:rFonts w:ascii="맑은 고딕" w:eastAsia="맑은 고딕" w:hAnsi="맑은 고딕"/>
                <w:color w:val="010101"/>
              </w:rPr>
            </w:pPr>
            <w:del w:id="434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Del="0099748D" w:rsidRDefault="00C05F6A">
            <w:pPr>
              <w:spacing w:line="312" w:lineRule="auto"/>
              <w:rPr>
                <w:del w:id="435" w:author="김 예지" w:date="2018-12-03T18:58:00Z"/>
                <w:rFonts w:ascii="맑은 고딕" w:eastAsia="맑은 고딕" w:hAnsi="맑은 고딕"/>
                <w:color w:val="010101"/>
              </w:rPr>
            </w:pPr>
            <w:del w:id="436" w:author="김 예지" w:date="2018-12-03T18:58:00Z">
              <w:r w:rsidRPr="00AD0DF0" w:rsidDel="0099748D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C05F6A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437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C05F6A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F6A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9" w:anchor="e" w:tgtFrame="_blank" w:history="1">
              <w:r w:rsidR="00C05F6A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DD3B71" w:rsidRPr="00AD0DF0" w:rsidRDefault="00DD3B71">
      <w:pPr>
        <w:rPr>
          <w:rFonts w:ascii="맑은 고딕" w:eastAsia="맑은 고딕" w:hAnsi="맑은 고딕" w:cs="함초롬바탕"/>
        </w:rPr>
      </w:pPr>
    </w:p>
    <w:p w:rsidR="00596B52" w:rsidRPr="00AD0DF0" w:rsidRDefault="00596B52">
      <w:pPr>
        <w:ind w:firstLineChars="100" w:firstLine="220"/>
        <w:rPr>
          <w:rFonts w:ascii="맑은 고딕" w:eastAsia="맑은 고딕" w:hAnsi="맑은 고딕" w:cs="함초롬바탕"/>
        </w:rPr>
      </w:pP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</w:p>
    <w:p w:rsidR="000B6172" w:rsidRDefault="000B6172" w:rsidP="00AD0DF0">
      <w:pPr>
        <w:rPr>
          <w:rFonts w:ascii="맑은 고딕" w:eastAsia="맑은 고딕" w:hAnsi="맑은 고딕" w:cs="함초롬바탕"/>
        </w:rPr>
      </w:pPr>
    </w:p>
    <w:p w:rsidR="00AD0DF0" w:rsidRDefault="00AD0DF0" w:rsidP="00AD0DF0">
      <w:pPr>
        <w:rPr>
          <w:rFonts w:ascii="맑은 고딕" w:eastAsia="맑은 고딕" w:hAnsi="맑은 고딕" w:cs="함초롬바탕"/>
        </w:rPr>
      </w:pPr>
    </w:p>
    <w:p w:rsidR="00AD0DF0" w:rsidRDefault="00AD0DF0" w:rsidP="00AD0DF0">
      <w:pPr>
        <w:rPr>
          <w:rFonts w:ascii="맑은 고딕" w:eastAsia="맑은 고딕" w:hAnsi="맑은 고딕" w:cs="함초롬바탕"/>
        </w:rPr>
      </w:pPr>
    </w:p>
    <w:p w:rsidR="00AD0DF0" w:rsidRDefault="00AD0DF0" w:rsidP="00AD0DF0">
      <w:pPr>
        <w:rPr>
          <w:rFonts w:ascii="맑은 고딕" w:eastAsia="맑은 고딕" w:hAnsi="맑은 고딕" w:cs="함초롬바탕"/>
        </w:rPr>
      </w:pPr>
    </w:p>
    <w:p w:rsidR="00AD0DF0" w:rsidRDefault="00AD0DF0" w:rsidP="00AD0DF0">
      <w:pPr>
        <w:rPr>
          <w:rFonts w:ascii="맑은 고딕" w:eastAsia="맑은 고딕" w:hAnsi="맑은 고딕" w:cs="함초롬바탕"/>
        </w:rPr>
      </w:pPr>
    </w:p>
    <w:p w:rsidR="00AD0DF0" w:rsidRDefault="00AD0DF0" w:rsidP="00AD0DF0">
      <w:pPr>
        <w:rPr>
          <w:rFonts w:ascii="맑은 고딕" w:eastAsia="맑은 고딕" w:hAnsi="맑은 고딕" w:cs="함초롬바탕"/>
        </w:rPr>
      </w:pPr>
    </w:p>
    <w:p w:rsidR="00AD0DF0" w:rsidRDefault="00AD0DF0" w:rsidP="00AD0DF0">
      <w:pPr>
        <w:rPr>
          <w:rFonts w:ascii="맑은 고딕" w:eastAsia="맑은 고딕" w:hAnsi="맑은 고딕" w:cs="함초롬바탕"/>
        </w:rPr>
      </w:pPr>
    </w:p>
    <w:p w:rsidR="00AD0DF0" w:rsidRPr="00AD0DF0" w:rsidDel="00C05F6A" w:rsidRDefault="00AD0DF0">
      <w:pPr>
        <w:ind w:firstLineChars="100" w:firstLine="220"/>
        <w:rPr>
          <w:del w:id="438" w:author="김 예지" w:date="2018-12-03T19:04:00Z"/>
          <w:rFonts w:ascii="맑은 고딕" w:eastAsia="맑은 고딕" w:hAnsi="맑은 고딕" w:cs="함초롬바탕"/>
        </w:rPr>
      </w:pPr>
    </w:p>
    <w:p w:rsidR="000B6172" w:rsidRPr="00AD0DF0" w:rsidDel="00C05F6A" w:rsidRDefault="000B6172">
      <w:pPr>
        <w:ind w:firstLineChars="100" w:firstLine="220"/>
        <w:rPr>
          <w:del w:id="439" w:author="김 예지" w:date="2018-12-03T19:04:00Z"/>
          <w:rFonts w:ascii="맑은 고딕" w:eastAsia="맑은 고딕" w:hAnsi="맑은 고딕" w:cs="함초롬바탕"/>
        </w:rPr>
      </w:pPr>
    </w:p>
    <w:p w:rsidR="000B6172" w:rsidRPr="00AD0DF0" w:rsidRDefault="000B6172">
      <w:pPr>
        <w:rPr>
          <w:rFonts w:ascii="맑은 고딕" w:eastAsia="맑은 고딕" w:hAnsi="맑은 고딕" w:cs="함초롬바탕"/>
        </w:rPr>
        <w:pPrChange w:id="440" w:author="김 규진" w:date="2018-12-03T20:20:00Z">
          <w:pPr>
            <w:ind w:firstLineChars="100" w:firstLine="220"/>
          </w:pPr>
        </w:pPrChange>
      </w:pPr>
    </w:p>
    <w:p w:rsidR="002E691C" w:rsidRPr="00AD0DF0" w:rsidRDefault="002E691C">
      <w:pPr>
        <w:rPr>
          <w:rFonts w:ascii="맑은 고딕" w:eastAsia="맑은 고딕" w:hAnsi="맑은 고딕" w:cs="함초롬바탕"/>
          <w:sz w:val="38"/>
          <w:szCs w:val="38"/>
        </w:rPr>
      </w:pPr>
      <w:r w:rsidRPr="00AD0DF0">
        <w:rPr>
          <w:rFonts w:ascii="맑은 고딕" w:eastAsia="맑은 고딕" w:hAnsi="맑은 고딕" w:cs="함초롬바탕"/>
          <w:sz w:val="38"/>
          <w:szCs w:val="38"/>
        </w:rPr>
        <w:lastRenderedPageBreak/>
        <w:t xml:space="preserve">III. </w:t>
      </w:r>
      <w:r w:rsidRPr="00AD0DF0">
        <w:rPr>
          <w:rFonts w:ascii="맑은 고딕" w:eastAsia="맑은 고딕" w:hAnsi="맑은 고딕" w:cs="함초롬바탕" w:hint="eastAsia"/>
          <w:sz w:val="38"/>
          <w:szCs w:val="38"/>
        </w:rPr>
        <w:t xml:space="preserve"> 문자열 길이 제한</w:t>
      </w:r>
    </w:p>
    <w:p w:rsidR="000B6172" w:rsidRPr="00AD0DF0" w:rsidRDefault="002E691C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 xml:space="preserve">프로젝트에서 원하는 아주 큰 수를 처리하기 위해서 </w:t>
      </w:r>
      <w:r w:rsidRPr="00AD0DF0">
        <w:rPr>
          <w:rFonts w:ascii="맑은 고딕" w:eastAsia="맑은 고딕" w:hAnsi="맑은 고딕" w:cs="함초롬바탕"/>
        </w:rPr>
        <w:t>C</w:t>
      </w:r>
      <w:r w:rsidRPr="00AD0DF0">
        <w:rPr>
          <w:rFonts w:ascii="맑은 고딕" w:eastAsia="맑은 고딕" w:hAnsi="맑은 고딕" w:cs="함초롬바탕" w:hint="eastAsia"/>
        </w:rPr>
        <w:t xml:space="preserve">언어에서 제공하는 </w:t>
      </w:r>
      <w:r w:rsidR="00AD0DF0">
        <w:rPr>
          <w:rFonts w:ascii="맑은 고딕" w:eastAsia="맑은 고딕" w:hAnsi="맑은 고딕" w:cs="함초롬바탕" w:hint="eastAsia"/>
        </w:rPr>
        <w:t>기본 자료형에는</w:t>
      </w:r>
      <w:r w:rsidRPr="00AD0DF0">
        <w:rPr>
          <w:rFonts w:ascii="맑은 고딕" w:eastAsia="맑은 고딕" w:hAnsi="맑은 고딕" w:cs="함초롬바탕" w:hint="eastAsia"/>
        </w:rPr>
        <w:t xml:space="preserve"> 한계가 있다.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="000B6172" w:rsidRPr="00AD0DF0">
        <w:rPr>
          <w:rFonts w:ascii="맑은 고딕" w:eastAsia="맑은 고딕" w:hAnsi="맑은 고딕"/>
          <w:noProof/>
        </w:rPr>
        <w:drawing>
          <wp:inline distT="0" distB="0" distL="0" distR="0" wp14:anchorId="2E544745" wp14:editId="723EF1A3">
            <wp:extent cx="5063067" cy="5185232"/>
            <wp:effectExtent l="0" t="0" r="4445" b="0"/>
            <wp:docPr id="1" name="그림 1" descr="cì¸ì´ ìë£í í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ì¸ì´ ìë£í í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03" cy="52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위의 표를 참고하면,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unsigned long long이 가장 큰 수를 표현할 수 있는데 물론 매우 큰 수이지만 무한 수 계산기에서 제공하려는 수에 비해서는 턱없이 작다고 할 수 있다.</w:t>
      </w:r>
    </w:p>
    <w:p w:rsidR="000B6172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 xml:space="preserve">따라서 우리는 이미 정해져 있는 자료형에 맞춰서 값을 </w:t>
      </w:r>
      <w:r w:rsidR="00AD0DF0">
        <w:rPr>
          <w:rFonts w:ascii="맑은 고딕" w:eastAsia="맑은 고딕" w:hAnsi="맑은 고딕" w:cs="함초롬바탕" w:hint="eastAsia"/>
        </w:rPr>
        <w:t>배정(</w:t>
      </w:r>
      <w:r w:rsidRPr="00AD0DF0">
        <w:rPr>
          <w:rFonts w:ascii="맑은 고딕" w:eastAsia="맑은 고딕" w:hAnsi="맑은 고딕" w:cs="함초롬바탕"/>
        </w:rPr>
        <w:t>assignment</w:t>
      </w:r>
      <w:r w:rsidR="00AD0DF0">
        <w:rPr>
          <w:rFonts w:ascii="맑은 고딕" w:eastAsia="맑은 고딕" w:hAnsi="맑은 고딕" w:cs="함초롬바탕"/>
        </w:rPr>
        <w:t>)</w:t>
      </w:r>
      <w:r w:rsidRPr="00AD0DF0">
        <w:rPr>
          <w:rFonts w:ascii="맑은 고딕" w:eastAsia="맑은 고딕" w:hAnsi="맑은 고딕" w:cs="함초롬바탕" w:hint="eastAsia"/>
        </w:rPr>
        <w:t>하는 방식이 아니라 입력 값을 받을 때에 각각의 수를 한 자리씩 이중 연결</w:t>
      </w:r>
      <w:r w:rsidR="00AD0DF0">
        <w:rPr>
          <w:rFonts w:ascii="맑은 고딕" w:eastAsia="맑은 고딕" w:hAnsi="맑은 고딕" w:cs="함초롬바탕" w:hint="eastAsia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리스트</w:t>
      </w:r>
      <w:r w:rsidR="00AD0DF0">
        <w:rPr>
          <w:rFonts w:ascii="맑은 고딕" w:eastAsia="맑은 고딕" w:hAnsi="맑은 고딕" w:cs="함초롬바탕" w:hint="eastAsia"/>
        </w:rPr>
        <w:t>(</w:t>
      </w:r>
      <w:r w:rsidR="00AD0DF0">
        <w:rPr>
          <w:rFonts w:ascii="맑은 고딕" w:eastAsia="맑은 고딕" w:hAnsi="맑은 고딕" w:cs="함초롬바탕"/>
        </w:rPr>
        <w:t>DLL)</w:t>
      </w:r>
      <w:r w:rsidRPr="00AD0DF0">
        <w:rPr>
          <w:rFonts w:ascii="맑은 고딕" w:eastAsia="맑은 고딕" w:hAnsi="맑은 고딕" w:cs="함초롬바탕" w:hint="eastAsia"/>
        </w:rPr>
        <w:t>을 이용하여 저장하는 동적 메모리 할당방법을 선택했다.</w:t>
      </w:r>
    </w:p>
    <w:p w:rsidR="000B6172" w:rsidRPr="00AD0DF0" w:rsidRDefault="000B6172" w:rsidP="002F0A30">
      <w:pPr>
        <w:rPr>
          <w:rFonts w:ascii="맑은 고딕" w:eastAsia="맑은 고딕" w:hAnsi="맑은 고딕" w:cs="함초롬바탕"/>
        </w:rPr>
      </w:pPr>
    </w:p>
    <w:p w:rsidR="002B47B9" w:rsidRPr="00AD0DF0" w:rsidRDefault="002E691C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lastRenderedPageBreak/>
        <w:t>-</w:t>
      </w:r>
      <w:r w:rsidRPr="00AD0DF0">
        <w:rPr>
          <w:rFonts w:ascii="맑은 고딕" w:eastAsia="맑은 고딕" w:hAnsi="맑은 고딕" w:cs="함초롬바탕"/>
        </w:rPr>
        <w:t xml:space="preserve">---1) </w:t>
      </w:r>
      <w:r w:rsidRPr="00AD0DF0">
        <w:rPr>
          <w:rFonts w:ascii="맑은 고딕" w:eastAsia="맑은 고딕" w:hAnsi="맑은 고딕" w:cs="함초롬바탕" w:hint="eastAsia"/>
        </w:rPr>
        <w:t>D</w:t>
      </w:r>
      <w:r w:rsidRPr="00AD0DF0">
        <w:rPr>
          <w:rFonts w:ascii="맑은 고딕" w:eastAsia="맑은 고딕" w:hAnsi="맑은 고딕" w:cs="함초롬바탕"/>
        </w:rPr>
        <w:t>LL</w:t>
      </w:r>
    </w:p>
    <w:p w:rsidR="000A248F" w:rsidRPr="00AD0DF0" w:rsidRDefault="000B617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/>
          <w:noProof/>
        </w:rPr>
        <w:drawing>
          <wp:anchor distT="0" distB="0" distL="114300" distR="114300" simplePos="0" relativeHeight="251662336" behindDoc="1" locked="0" layoutInCell="1" allowOverlap="1" wp14:anchorId="7A675E04" wp14:editId="6A8ECC17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1790065" cy="2085975"/>
            <wp:effectExtent l="0" t="0" r="635" b="9525"/>
            <wp:wrapTight wrapText="bothSides">
              <wp:wrapPolygon edited="0">
                <wp:start x="0" y="0"/>
                <wp:lineTo x="0" y="21501"/>
                <wp:lineTo x="21378" y="21501"/>
                <wp:lineTo x="2137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0DF0">
        <w:rPr>
          <w:rFonts w:ascii="맑은 고딕" w:eastAsia="맑은 고딕" w:hAnsi="맑은 고딕" w:cs="함초롬바탕" w:hint="eastAsia"/>
        </w:rPr>
        <w:t>연결리스트(</w:t>
      </w:r>
      <w:r w:rsidRPr="00AD0DF0">
        <w:rPr>
          <w:rFonts w:ascii="맑은 고딕" w:eastAsia="맑은 고딕" w:hAnsi="맑은 고딕" w:cs="함초롬바탕"/>
        </w:rPr>
        <w:t>linked list)</w:t>
      </w:r>
      <w:r w:rsidRPr="00AD0DF0">
        <w:rPr>
          <w:rFonts w:ascii="맑은 고딕" w:eastAsia="맑은 고딕" w:hAnsi="맑은 고딕" w:cs="함초롬바탕" w:hint="eastAsia"/>
        </w:rPr>
        <w:t xml:space="preserve">란, 각 </w:t>
      </w:r>
      <w:r w:rsidRPr="00AD0DF0">
        <w:rPr>
          <w:rFonts w:ascii="맑은 고딕" w:eastAsia="맑은 고딕" w:hAnsi="맑은 고딕" w:cs="함초롬바탕"/>
        </w:rPr>
        <w:t>Node(</w:t>
      </w:r>
      <w:r w:rsidRPr="00AD0DF0">
        <w:rPr>
          <w:rFonts w:ascii="맑은 고딕" w:eastAsia="맑은 고딕" w:hAnsi="맑은 고딕" w:cs="함초롬바탕" w:hint="eastAsia"/>
        </w:rPr>
        <w:t>이하 노드)가 데이터와 포인터를 가지고 한 줄로 연결되어 있는</w:t>
      </w:r>
      <w:r w:rsidR="00AD0DF0">
        <w:rPr>
          <w:rFonts w:ascii="맑은 고딕" w:eastAsia="맑은 고딕" w:hAnsi="맑은 고딕" w:cs="함초롬바탕" w:hint="eastAsia"/>
        </w:rPr>
        <w:t xml:space="preserve"> </w:t>
      </w:r>
      <w:del w:id="441" w:author="김 규진" w:date="2018-12-03T20:16:00Z">
        <w:r w:rsidRPr="00AD0DF0" w:rsidDel="008F14F1">
          <w:rPr>
            <w:rFonts w:ascii="맑은 고딕" w:eastAsia="맑은 고딕" w:hAnsi="맑은 고딕" w:cs="함초롬바탕" w:hint="eastAsia"/>
          </w:rPr>
          <w:delText xml:space="preserve"> </w:delText>
        </w:r>
      </w:del>
      <w:r w:rsidRPr="00AD0DF0">
        <w:rPr>
          <w:rFonts w:ascii="맑은 고딕" w:eastAsia="맑은 고딕" w:hAnsi="맑은 고딕" w:cs="함초롬바탕" w:hint="eastAsia"/>
        </w:rPr>
        <w:t>방식으로 데이터를 저장하는 자료 구조의 하나이다.</w:t>
      </w:r>
      <w:ins w:id="442" w:author="김 예지" w:date="2018-12-03T19:04:00Z">
        <w:r w:rsidR="00C05F6A" w:rsidRPr="00AD0DF0">
          <w:rPr>
            <w:rFonts w:ascii="맑은 고딕" w:eastAsia="맑은 고딕" w:hAnsi="맑은 고딕" w:cs="함초롬바탕"/>
          </w:rPr>
          <w:t xml:space="preserve"> </w:t>
        </w:r>
      </w:ins>
      <w:r w:rsidRPr="00AD0DF0">
        <w:rPr>
          <w:rFonts w:ascii="맑은 고딕" w:eastAsia="맑은 고딕" w:hAnsi="맑은 고딕" w:cs="함초롬바탕" w:hint="eastAsia"/>
        </w:rPr>
        <w:t>각  노드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당 포인터가 하나만 있어서 단방향성이므로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데이터의 삭제와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데이터의 추가 같은 수정을 하기 어렵다.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 xml:space="preserve">예를 들어 1234라는 수를 각 자리에 저장했다고 하면 </w:t>
      </w:r>
      <w:r w:rsidRPr="00AD0DF0">
        <w:rPr>
          <w:rFonts w:ascii="맑은 고딕" w:eastAsia="맑은 고딕" w:hAnsi="맑은 고딕" w:cs="함초롬바탕"/>
        </w:rPr>
        <w:t>1</w:t>
      </w:r>
      <w:r w:rsidRPr="00AD0DF0">
        <w:rPr>
          <w:rFonts w:ascii="맑은 고딕" w:eastAsia="맑은 고딕" w:hAnsi="맑은 고딕" w:cs="함초롬바탕" w:hint="eastAsia"/>
        </w:rPr>
        <w:t xml:space="preserve">에서 다음에 있는 노드인 </w:t>
      </w:r>
      <w:r w:rsidRPr="00AD0DF0">
        <w:rPr>
          <w:rFonts w:ascii="맑은 고딕" w:eastAsia="맑은 고딕" w:hAnsi="맑은 고딕" w:cs="함초롬바탕"/>
        </w:rPr>
        <w:t>2</w:t>
      </w:r>
      <w:r w:rsidRPr="00AD0DF0">
        <w:rPr>
          <w:rFonts w:ascii="맑은 고딕" w:eastAsia="맑은 고딕" w:hAnsi="맑은 고딕" w:cs="함초롬바탕" w:hint="eastAsia"/>
        </w:rPr>
        <w:t>값으로 이동하기 는</w:t>
      </w:r>
      <w:r w:rsidRPr="00AD0DF0">
        <w:rPr>
          <w:rFonts w:ascii="맑은 고딕" w:eastAsia="맑은 고딕" w:hAnsi="맑은 고딕" w:cs="함초롬바탕"/>
        </w:rPr>
        <w:t>next</w:t>
      </w:r>
      <w:r w:rsidRPr="00AD0DF0">
        <w:rPr>
          <w:rFonts w:ascii="맑은 고딕" w:eastAsia="맑은 고딕" w:hAnsi="맑은 고딕" w:cs="함초롬바탕" w:hint="eastAsia"/>
        </w:rPr>
        <w:t xml:space="preserve">를 통해 쉽지만 반대로 </w:t>
      </w:r>
      <w:r w:rsidRPr="00AD0DF0">
        <w:rPr>
          <w:rFonts w:ascii="맑은 고딕" w:eastAsia="맑은 고딕" w:hAnsi="맑은 고딕" w:cs="함초롬바탕"/>
        </w:rPr>
        <w:t>2</w:t>
      </w:r>
      <w:r w:rsidRPr="00AD0DF0">
        <w:rPr>
          <w:rFonts w:ascii="맑은 고딕" w:eastAsia="맑은 고딕" w:hAnsi="맑은 고딕" w:cs="함초롬바탕" w:hint="eastAsia"/>
        </w:rPr>
        <w:t xml:space="preserve">에서 </w:t>
      </w:r>
      <w:r w:rsidRPr="00AD0DF0">
        <w:rPr>
          <w:rFonts w:ascii="맑은 고딕" w:eastAsia="맑은 고딕" w:hAnsi="맑은 고딕" w:cs="함초롬바탕"/>
        </w:rPr>
        <w:t>1</w:t>
      </w:r>
      <w:r w:rsidRPr="00AD0DF0">
        <w:rPr>
          <w:rFonts w:ascii="맑은 고딕" w:eastAsia="맑은 고딕" w:hAnsi="맑은 고딕" w:cs="함초롬바탕" w:hint="eastAsia"/>
        </w:rPr>
        <w:t>노드로는 이동하기가 어렵다는 점이다.</w:t>
      </w:r>
    </w:p>
    <w:p w:rsidR="00596B52" w:rsidRPr="00AD0DF0" w:rsidRDefault="002B47B9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 xml:space="preserve">반면에 </w:t>
      </w:r>
      <w:r w:rsidR="000A248F" w:rsidRPr="00AD0DF0">
        <w:rPr>
          <w:rFonts w:ascii="맑은 고딕" w:eastAsia="맑은 고딕" w:hAnsi="맑은 고딕" w:cs="함초롬바탕" w:hint="eastAsia"/>
        </w:rPr>
        <w:t>이중연결리스트</w:t>
      </w:r>
      <w:r w:rsidR="000A248F" w:rsidRPr="00AD0DF0">
        <w:rPr>
          <w:rFonts w:ascii="맑은 고딕" w:eastAsia="맑은 고딕" w:hAnsi="맑은 고딕" w:cs="함초롬바탕"/>
        </w:rPr>
        <w:t>(D</w:t>
      </w:r>
      <w:r w:rsidR="000A248F" w:rsidRPr="00AD0DF0">
        <w:rPr>
          <w:rFonts w:ascii="맑은 고딕" w:eastAsia="맑은 고딕" w:hAnsi="맑은 고딕" w:cs="함초롬바탕" w:hint="eastAsia"/>
        </w:rPr>
        <w:t>o</w:t>
      </w:r>
      <w:r w:rsidR="000A248F" w:rsidRPr="00AD0DF0">
        <w:rPr>
          <w:rFonts w:ascii="맑은 고딕" w:eastAsia="맑은 고딕" w:hAnsi="맑은 고딕" w:cs="함초롬바탕"/>
        </w:rPr>
        <w:t>ubly linked list)</w:t>
      </w:r>
      <w:r w:rsidRPr="00AD0DF0">
        <w:rPr>
          <w:rFonts w:ascii="맑은 고딕" w:eastAsia="맑은 고딕" w:hAnsi="맑은 고딕" w:cs="함초롬바탕" w:hint="eastAsia"/>
        </w:rPr>
        <w:t>는</w:t>
      </w:r>
      <w:r w:rsidR="000A248F" w:rsidRPr="00AD0DF0">
        <w:rPr>
          <w:rFonts w:ascii="맑은 고딕" w:eastAsia="맑은 고딕" w:hAnsi="맑은 고딕" w:cs="함초롬바탕" w:hint="eastAsia"/>
        </w:rPr>
        <w:t xml:space="preserve"> 연결리스트와 다르게 노드가 이전 노드(</w:t>
      </w:r>
      <w:r w:rsidR="000A248F" w:rsidRPr="00AD0DF0">
        <w:rPr>
          <w:rFonts w:ascii="맑은 고딕" w:eastAsia="맑은 고딕" w:hAnsi="맑은 고딕" w:cs="함초롬바탕"/>
        </w:rPr>
        <w:t>prev)</w:t>
      </w:r>
      <w:r w:rsidRPr="00AD0DF0">
        <w:rPr>
          <w:rFonts w:ascii="맑은 고딕" w:eastAsia="맑은 고딕" w:hAnsi="맑은 고딕" w:cs="함초롬바탕" w:hint="eastAsia"/>
        </w:rPr>
        <w:t>포인터</w:t>
      </w:r>
      <w:r w:rsidR="000A248F" w:rsidRPr="00AD0DF0">
        <w:rPr>
          <w:rFonts w:ascii="맑은 고딕" w:eastAsia="맑은 고딕" w:hAnsi="맑은 고딕" w:cs="함초롬바탕" w:hint="eastAsia"/>
        </w:rPr>
        <w:t xml:space="preserve">와 다음 노드 </w:t>
      </w:r>
      <w:r w:rsidR="000A248F" w:rsidRPr="00AD0DF0">
        <w:rPr>
          <w:rFonts w:ascii="맑은 고딕" w:eastAsia="맑은 고딕" w:hAnsi="맑은 고딕" w:cs="함초롬바탕"/>
        </w:rPr>
        <w:t>(next)</w:t>
      </w:r>
      <w:r w:rsidRPr="00AD0DF0">
        <w:rPr>
          <w:rFonts w:ascii="맑은 고딕" w:eastAsia="맑은 고딕" w:hAnsi="맑은 고딕" w:cs="함초롬바탕" w:hint="eastAsia"/>
        </w:rPr>
        <w:t>포인터</w:t>
      </w:r>
      <w:r w:rsidR="000A248F" w:rsidRPr="00AD0DF0">
        <w:rPr>
          <w:rFonts w:ascii="맑은 고딕" w:eastAsia="맑은 고딕" w:hAnsi="맑은 고딕" w:cs="함초롬바탕" w:hint="eastAsia"/>
        </w:rPr>
        <w:t>로 구성되어 있다.</w:t>
      </w:r>
      <w:r w:rsidR="000A248F" w:rsidRPr="00AD0DF0">
        <w:rPr>
          <w:rFonts w:ascii="맑은 고딕" w:eastAsia="맑은 고딕" w:hAnsi="맑은 고딕" w:cs="함초롬바탕"/>
        </w:rPr>
        <w:t xml:space="preserve"> </w:t>
      </w:r>
      <w:r w:rsidR="000A248F" w:rsidRPr="00AD0DF0">
        <w:rPr>
          <w:rFonts w:ascii="맑은 고딕" w:eastAsia="맑은 고딕" w:hAnsi="맑은 고딕" w:cs="함초롬바탕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518160</wp:posOffset>
            </wp:positionV>
            <wp:extent cx="5273040" cy="1996440"/>
            <wp:effectExtent l="0" t="0" r="3810" b="381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7B9" w:rsidRPr="00AD0DF0" w:rsidRDefault="000A248F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D</w:t>
      </w:r>
      <w:r w:rsidRPr="00AD0DF0">
        <w:rPr>
          <w:rFonts w:ascii="맑은 고딕" w:eastAsia="맑은 고딕" w:hAnsi="맑은 고딕" w:cs="함초롬바탕"/>
        </w:rPr>
        <w:t>LL</w:t>
      </w:r>
      <w:r w:rsidRPr="00AD0DF0">
        <w:rPr>
          <w:rFonts w:ascii="맑은 고딕" w:eastAsia="맑은 고딕" w:hAnsi="맑은 고딕" w:cs="함초롬바탕" w:hint="eastAsia"/>
        </w:rPr>
        <w:t>은 양방향으로 연결되어 있기 때문에 다음 노드</w:t>
      </w:r>
      <w:r w:rsidR="002B47B9" w:rsidRPr="00AD0DF0">
        <w:rPr>
          <w:rFonts w:ascii="맑은 고딕" w:eastAsia="맑은 고딕" w:hAnsi="맑은 고딕" w:cs="함초롬바탕" w:hint="eastAsia"/>
        </w:rPr>
        <w:t xml:space="preserve">로 이동하는 것과 마찬가지로 이전 노드를 </w:t>
      </w:r>
      <w:r w:rsidR="002B47B9" w:rsidRPr="00AD0DF0">
        <w:rPr>
          <w:rFonts w:ascii="맑은 고딕" w:eastAsia="맑은 고딕" w:hAnsi="맑은 고딕" w:cs="함초롬바탕"/>
        </w:rPr>
        <w:t>prev</w:t>
      </w:r>
      <w:r w:rsidR="002B47B9" w:rsidRPr="00AD0DF0">
        <w:rPr>
          <w:rFonts w:ascii="맑은 고딕" w:eastAsia="맑은 고딕" w:hAnsi="맑은 고딕" w:cs="함초롬바탕" w:hint="eastAsia"/>
        </w:rPr>
        <w:t>포인터를 이용하여 탐색할 수 있어 양방향성이라는 것이 장점이다.</w:t>
      </w:r>
    </w:p>
    <w:p w:rsidR="000B6172" w:rsidRPr="00AD0DF0" w:rsidRDefault="000B6172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 xml:space="preserve">이는 데이터의 수정 및 접근에 있어서 편리성을 제공해주지만 각 값을 저장할 때 마다 연결리스트에 비해서 </w:t>
      </w:r>
      <w:r w:rsidR="00AD0DF0">
        <w:rPr>
          <w:rFonts w:ascii="맑은 고딕" w:eastAsia="맑은 고딕" w:hAnsi="맑은 고딕" w:cs="함초롬바탕" w:hint="eastAsia"/>
        </w:rPr>
        <w:t>이전(</w:t>
      </w:r>
      <w:r w:rsidRPr="00AD0DF0">
        <w:rPr>
          <w:rFonts w:ascii="맑은 고딕" w:eastAsia="맑은 고딕" w:hAnsi="맑은 고딕" w:cs="함초롬바탕"/>
        </w:rPr>
        <w:t>prev</w:t>
      </w:r>
      <w:r w:rsidR="00AD0DF0">
        <w:rPr>
          <w:rFonts w:ascii="맑은 고딕" w:eastAsia="맑은 고딕" w:hAnsi="맑은 고딕" w:cs="함초롬바탕"/>
        </w:rPr>
        <w:t>)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포인터 하나의 값을 더 저장해줘야 하므로 메모리 측면에 있어서는 단점이 존재한다</w:t>
      </w:r>
      <w:r w:rsidRPr="00AD0DF0">
        <w:rPr>
          <w:rFonts w:ascii="맑은 고딕" w:eastAsia="맑은 고딕" w:hAnsi="맑은 고딕" w:cs="함초롬바탕"/>
        </w:rPr>
        <w:t>.</w:t>
      </w:r>
    </w:p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0B6172" w:rsidRPr="00AD0DF0" w:rsidRDefault="000B6172">
      <w:pPr>
        <w:rPr>
          <w:rFonts w:ascii="맑은 고딕" w:eastAsia="맑은 고딕" w:hAnsi="맑은 고딕" w:cs="함초롬바탕"/>
        </w:rPr>
      </w:pPr>
    </w:p>
    <w:p w:rsidR="00284D72" w:rsidRPr="00AD0DF0" w:rsidRDefault="002B47B9">
      <w:pPr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/>
        </w:rPr>
        <w:t xml:space="preserve">----2) DLL </w:t>
      </w:r>
      <w:r w:rsidRPr="00AD0DF0">
        <w:rPr>
          <w:rFonts w:ascii="맑은 고딕" w:eastAsia="맑은 고딕" w:hAnsi="맑은 고딕" w:cs="함초롬바탕" w:hint="eastAsia"/>
        </w:rPr>
        <w:t>구현설명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7696"/>
        <w:gridCol w:w="157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4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4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4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4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4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4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4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5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6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7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37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8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56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49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0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75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1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2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3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88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typedef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struct</w:t>
            </w:r>
            <w:r w:rsidRPr="00AD0DF0">
              <w:rPr>
                <w:rFonts w:ascii="맑은 고딕" w:eastAsia="맑은 고딕" w:hAnsi="맑은 고딕"/>
                <w:color w:val="010101"/>
              </w:rPr>
              <w:t> Node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char</w:t>
            </w:r>
            <w:r w:rsidRPr="00AD0DF0">
              <w:rPr>
                <w:rFonts w:ascii="맑은 고딕" w:eastAsia="맑은 고딕" w:hAnsi="맑은 고딕"/>
                <w:color w:val="010101"/>
              </w:rPr>
              <w:t> val;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struct</w:t>
            </w:r>
            <w:r w:rsidRPr="00AD0DF0">
              <w:rPr>
                <w:rFonts w:ascii="맑은 고딕" w:eastAsia="맑은 고딕" w:hAnsi="맑은 고딕"/>
                <w:color w:val="010101"/>
              </w:rPr>
              <w:t> 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struct</w:t>
            </w:r>
            <w:r w:rsidRPr="00AD0DF0">
              <w:rPr>
                <w:rFonts w:ascii="맑은 고딕" w:eastAsia="맑은 고딕" w:hAnsi="맑은 고딕"/>
                <w:color w:val="010101"/>
              </w:rPr>
              <w:t> 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prev;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 Node;</w:t>
            </w:r>
          </w:p>
          <w:p w:rsidR="00284D72" w:rsidRPr="00AD0DF0" w:rsidRDefault="00C05F6A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531" w:author="김 예지" w:date="2018-12-03T19:05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5C8A06E4" wp14:editId="36374134">
                        <wp:simplePos x="0" y="0"/>
                        <wp:positionH relativeFrom="column">
                          <wp:posOffset>1972945</wp:posOffset>
                        </wp:positionH>
                        <wp:positionV relativeFrom="paragraph">
                          <wp:posOffset>140970</wp:posOffset>
                        </wp:positionV>
                        <wp:extent cx="2636520" cy="3538855"/>
                        <wp:effectExtent l="0" t="0" r="11430" b="23495"/>
                        <wp:wrapNone/>
                        <wp:docPr id="10" name="사각형: 모서리가 접힌 도형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36520" cy="3539067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3304FF" w:rsidRDefault="00C85609" w:rsidP="00C05F6A">
                                    <w:pPr>
                                      <w:rPr>
                                        <w:ins w:id="532" w:author="김 예지" w:date="2018-12-03T19:06:00Z"/>
                                        <w:rFonts w:ascii="맑은 고딕" w:eastAsia="맑은 고딕" w:hAnsi="맑은 고딕"/>
                                      </w:rPr>
                                    </w:pPr>
                                    <w:ins w:id="533" w:author="김 예지" w:date="2018-12-03T19:06:00Z"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뒤에 쓰이는 변수들이지만 </w:t>
                                      </w:r>
                                    </w:ins>
                                  </w:p>
                                  <w:p w:rsidR="00C85609" w:rsidRPr="003304FF" w:rsidRDefault="00C85609" w:rsidP="00AD0DF0">
                                    <w:pPr>
                                      <w:ind w:firstLineChars="50" w:firstLine="110"/>
                                      <w:rPr>
                                        <w:ins w:id="534" w:author="김 예지" w:date="2018-12-03T19:05:00Z"/>
                                        <w:rFonts w:ascii="맑은 고딕" w:eastAsia="맑은 고딕" w:hAnsi="맑은 고딕"/>
                                      </w:rPr>
                                    </w:pPr>
                                    <w:r w:rsidRPr="003304FF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s</w:t>
                                    </w:r>
                                    <w:ins w:id="535" w:author="김 예지" w:date="2018-12-03T19:05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ize_1</w:t>
                                      </w:r>
                                    </w:ins>
                                    <w:ins w:id="536" w:author="김 예지" w:date="2018-12-03T19:06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 xml:space="preserve">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은 소수</w:t>
                                      </w:r>
                                    </w:ins>
                                    <w:r w:rsidRPr="003304FF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점 </w:t>
                                    </w:r>
                                    <w:ins w:id="537" w:author="김 예지" w:date="2018-12-03T19:06:00Z"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자릿수를 저장하는 변수</w:t>
                                      </w:r>
                                    </w:ins>
                                  </w:p>
                                  <w:p w:rsidR="00C85609" w:rsidRPr="003304FF" w:rsidRDefault="00C85609" w:rsidP="00AD0DF0">
                                    <w:pPr>
                                      <w:ind w:firstLineChars="50" w:firstLine="110"/>
                                      <w:rPr>
                                        <w:ins w:id="538" w:author="김 예지" w:date="2018-12-03T19:05:00Z"/>
                                        <w:rFonts w:ascii="맑은 고딕" w:eastAsia="맑은 고딕" w:hAnsi="맑은 고딕"/>
                                      </w:rPr>
                                    </w:pPr>
                                    <w:r w:rsidRPr="003304FF">
                                      <w:rPr>
                                        <w:rFonts w:ascii="맑은 고딕" w:eastAsia="맑은 고딕" w:hAnsi="맑은 고딕"/>
                                      </w:rPr>
                                      <w:t>s</w:t>
                                    </w:r>
                                    <w:ins w:id="539" w:author="김 예지" w:date="2018-12-03T19:05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ize_2</w:t>
                                      </w:r>
                                    </w:ins>
                                    <w:ins w:id="540" w:author="김 예지" w:date="2018-12-03T19:06:00Z"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은 자연수 자리수를 저장하는 변수</w:t>
                                      </w:r>
                                    </w:ins>
                                  </w:p>
                                  <w:p w:rsidR="00C85609" w:rsidRPr="003304FF" w:rsidRDefault="00C85609" w:rsidP="00AD0DF0">
                                    <w:pPr>
                                      <w:ind w:firstLineChars="50" w:firstLine="110"/>
                                      <w:rPr>
                                        <w:ins w:id="541" w:author="김 예지" w:date="2018-12-03T19:06:00Z"/>
                                        <w:rFonts w:ascii="맑은 고딕" w:eastAsia="맑은 고딕" w:hAnsi="맑은 고딕"/>
                                      </w:rPr>
                                    </w:pPr>
                                    <w:r w:rsidRPr="003304FF">
                                      <w:rPr>
                                        <w:rFonts w:ascii="맑은 고딕" w:eastAsia="맑은 고딕" w:hAnsi="맑은 고딕"/>
                                      </w:rPr>
                                      <w:t>s</w:t>
                                    </w:r>
                                    <w:ins w:id="542" w:author="김 예지" w:date="2018-12-03T19:05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w</w:t>
                                      </w:r>
                                    </w:ins>
                                    <w:ins w:id="543" w:author="김 예지" w:date="2018-12-03T19:06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h</w:t>
                                      </w:r>
                                    </w:ins>
                                    <w:ins w:id="544" w:author="김 예지" w:date="2018-12-03T19:07:00Z"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은</w:t>
                                      </w:r>
                                    </w:ins>
                                    <w:ins w:id="545" w:author="김 예지" w:date="2018-12-03T19:06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 xml:space="preserve"> stack_3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의 부호표시를 위한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switch</w:t>
                                      </w:r>
                                    </w:ins>
                                  </w:p>
                                  <w:p w:rsidR="00C85609" w:rsidRPr="003304FF" w:rsidRDefault="00C85609" w:rsidP="00C05F6A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 w:rsidRPr="003304FF"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i</w:t>
                                    </w:r>
                                    <w:ins w:id="546" w:author="김 예지" w:date="2018-12-03T19:07:00Z"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연산자의 개수의 변수이다.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C8A06E4" id="사각형: 모서리가 접힌 도형 10" o:spid="_x0000_s1028" type="#_x0000_t65" style="position:absolute;margin-left:155.35pt;margin-top:11.1pt;width:207.6pt;height:27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" adj="18000" fillcolor="#fef0cd [662]" strokecolor="#a5a5a5 [2092]" strokeweight="2pt">
                        <v:textbox>
                          <w:txbxContent>
                            <w:p w:rsidR="00C85609" w:rsidRPr="003304FF" w:rsidRDefault="00C85609" w:rsidP="00C05F6A">
                              <w:pPr>
                                <w:rPr>
                                  <w:ins w:id="547" w:author="김 예지" w:date="2018-12-03T19:06:00Z"/>
                                  <w:rFonts w:ascii="맑은 고딕" w:eastAsia="맑은 고딕" w:hAnsi="맑은 고딕"/>
                                </w:rPr>
                              </w:pPr>
                              <w:ins w:id="548" w:author="김 예지" w:date="2018-12-03T19:06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뒤에 쓰이는 변수들이지만 </w:t>
                                </w:r>
                              </w:ins>
                            </w:p>
                            <w:p w:rsidR="00C85609" w:rsidRPr="003304FF" w:rsidRDefault="00C85609" w:rsidP="00AD0DF0">
                              <w:pPr>
                                <w:ind w:firstLineChars="50" w:firstLine="110"/>
                                <w:rPr>
                                  <w:ins w:id="549" w:author="김 예지" w:date="2018-12-03T19:05:00Z"/>
                                  <w:rFonts w:ascii="맑은 고딕" w:eastAsia="맑은 고딕" w:hAnsi="맑은 고딕"/>
                                </w:rPr>
                              </w:pPr>
                              <w:r w:rsidRPr="003304FF">
                                <w:rPr>
                                  <w:rFonts w:ascii="맑은 고딕" w:eastAsia="맑은 고딕" w:hAnsi="맑은 고딕" w:hint="eastAsia"/>
                                </w:rPr>
                                <w:t>s</w:t>
                              </w:r>
                              <w:ins w:id="550" w:author="김 예지" w:date="2018-12-03T19:05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ize_1</w:t>
                                </w:r>
                              </w:ins>
                              <w:ins w:id="551" w:author="김 예지" w:date="2018-12-03T19:06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 xml:space="preserve"> 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은 소수</w:t>
                                </w:r>
                              </w:ins>
                              <w:r w:rsidRPr="003304FF"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점 </w:t>
                              </w:r>
                              <w:ins w:id="552" w:author="김 예지" w:date="2018-12-03T19:06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 자릿수를 저장하는 변수</w:t>
                                </w:r>
                              </w:ins>
                            </w:p>
                            <w:p w:rsidR="00C85609" w:rsidRPr="003304FF" w:rsidRDefault="00C85609" w:rsidP="00AD0DF0">
                              <w:pPr>
                                <w:ind w:firstLineChars="50" w:firstLine="110"/>
                                <w:rPr>
                                  <w:ins w:id="553" w:author="김 예지" w:date="2018-12-03T19:05:00Z"/>
                                  <w:rFonts w:ascii="맑은 고딕" w:eastAsia="맑은 고딕" w:hAnsi="맑은 고딕"/>
                                </w:rPr>
                              </w:pPr>
                              <w:r w:rsidRPr="003304FF">
                                <w:rPr>
                                  <w:rFonts w:ascii="맑은 고딕" w:eastAsia="맑은 고딕" w:hAnsi="맑은 고딕"/>
                                </w:rPr>
                                <w:t>s</w:t>
                              </w:r>
                              <w:ins w:id="554" w:author="김 예지" w:date="2018-12-03T19:05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ize_2</w:t>
                                </w:r>
                              </w:ins>
                              <w:ins w:id="555" w:author="김 예지" w:date="2018-12-03T19:06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은 자연수 자리수를 저장하는 변수</w:t>
                                </w:r>
                              </w:ins>
                            </w:p>
                            <w:p w:rsidR="00C85609" w:rsidRPr="003304FF" w:rsidRDefault="00C85609" w:rsidP="00AD0DF0">
                              <w:pPr>
                                <w:ind w:firstLineChars="50" w:firstLine="110"/>
                                <w:rPr>
                                  <w:ins w:id="556" w:author="김 예지" w:date="2018-12-03T19:06:00Z"/>
                                  <w:rFonts w:ascii="맑은 고딕" w:eastAsia="맑은 고딕" w:hAnsi="맑은 고딕"/>
                                </w:rPr>
                              </w:pPr>
                              <w:r w:rsidRPr="003304FF">
                                <w:rPr>
                                  <w:rFonts w:ascii="맑은 고딕" w:eastAsia="맑은 고딕" w:hAnsi="맑은 고딕"/>
                                </w:rPr>
                                <w:t>s</w:t>
                              </w:r>
                              <w:ins w:id="557" w:author="김 예지" w:date="2018-12-03T19:05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w</w:t>
                                </w:r>
                              </w:ins>
                              <w:ins w:id="558" w:author="김 예지" w:date="2018-12-03T19:06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h</w:t>
                                </w:r>
                              </w:ins>
                              <w:ins w:id="559" w:author="김 예지" w:date="2018-12-03T19:07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은</w:t>
                                </w:r>
                              </w:ins>
                              <w:ins w:id="560" w:author="김 예지" w:date="2018-12-03T19:06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 xml:space="preserve"> stack_3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의 부호표시를 위한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switch</w:t>
                                </w:r>
                              </w:ins>
                            </w:p>
                            <w:p w:rsidR="00C85609" w:rsidRPr="003304FF" w:rsidRDefault="00C85609" w:rsidP="00C05F6A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r w:rsidRPr="003304FF">
                                <w:rPr>
                                  <w:rFonts w:ascii="맑은 고딕" w:eastAsia="맑은 고딕" w:hAnsi="맑은 고딕"/>
                                </w:rPr>
                                <w:t xml:space="preserve"> i</w:t>
                              </w:r>
                              <w:ins w:id="561" w:author="김 예지" w:date="2018-12-03T19:07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연산자의 개수의 변수이다.</w:t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typedef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struct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size_1; </w:t>
            </w:r>
            <w:del w:id="562" w:author="김 예지" w:date="2018-12-03T19:07:00Z"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//소수점 자리수 저장</w:delText>
              </w:r>
            </w:del>
          </w:p>
          <w:p w:rsidR="00284D72" w:rsidRPr="00AD0DF0" w:rsidDel="00C05F6A" w:rsidRDefault="00284D72">
            <w:pPr>
              <w:spacing w:line="312" w:lineRule="auto"/>
              <w:rPr>
                <w:del w:id="563" w:author="김 예지" w:date="2018-12-03T19:07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size_2;</w:t>
            </w:r>
            <w:del w:id="564" w:author="김 예지" w:date="2018-12-03T19:07:00Z">
              <w:r w:rsidRPr="00AD0DF0" w:rsidDel="00C05F6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//자연수 자리수 저장</w:delText>
              </w:r>
            </w:del>
          </w:p>
          <w:p w:rsidR="00C05F6A" w:rsidRPr="00AD0DF0" w:rsidRDefault="00C05F6A">
            <w:pPr>
              <w:spacing w:line="312" w:lineRule="auto"/>
              <w:rPr>
                <w:ins w:id="565" w:author="김 예지" w:date="2018-12-03T19:07:00Z"/>
                <w:rFonts w:ascii="맑은 고딕" w:eastAsia="맑은 고딕" w:hAnsi="맑은 고딕"/>
                <w:color w:val="010101"/>
              </w:rPr>
            </w:pPr>
          </w:p>
          <w:p w:rsidR="00284D72" w:rsidRPr="00AD0DF0" w:rsidDel="00C05F6A" w:rsidRDefault="00284D72">
            <w:pPr>
              <w:spacing w:line="312" w:lineRule="auto"/>
              <w:rPr>
                <w:del w:id="566" w:author="김 예지" w:date="2018-12-03T19:07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swh; </w:t>
            </w:r>
            <w:del w:id="567" w:author="김 예지" w:date="2018-12-03T19:07:00Z"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 stack_3의 부호 표시를 위한 switch</w:delText>
              </w:r>
            </w:del>
          </w:p>
          <w:p w:rsidR="00C05F6A" w:rsidRPr="00AD0DF0" w:rsidRDefault="00C05F6A">
            <w:pPr>
              <w:spacing w:line="312" w:lineRule="auto"/>
              <w:rPr>
                <w:ins w:id="568" w:author="김 예지" w:date="2018-12-03T19:07:00Z"/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i; </w:t>
            </w:r>
            <w:del w:id="569" w:author="김 예지" w:date="2018-12-03T19:07:00Z"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 연산자의 갯수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 DLL;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append(DLL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list, 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newnode)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!=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newnode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+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Del="00C05F6A" w:rsidRDefault="00284D72">
            <w:pPr>
              <w:spacing w:line="312" w:lineRule="auto"/>
              <w:rPr>
                <w:del w:id="570" w:author="김 예지" w:date="2018-12-03T19:08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getnumber(DLL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list) {</w:t>
            </w:r>
            <w:del w:id="571" w:author="김 예지" w:date="2018-12-03T19:08:00Z">
              <w:r w:rsidRPr="00AD0DF0" w:rsidDel="00C05F6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//숫자를 받는 함수</w:delText>
              </w:r>
            </w:del>
          </w:p>
          <w:p w:rsidR="00C05F6A" w:rsidRPr="00AD0DF0" w:rsidRDefault="00C05F6A">
            <w:pPr>
              <w:spacing w:line="312" w:lineRule="auto"/>
              <w:rPr>
                <w:ins w:id="572" w:author="김 예지" w:date="2018-12-03T19:08:00Z"/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  <w:r w:rsidR="000B6172" w:rsidRPr="00AD0DF0">
              <w:rPr>
                <w:rFonts w:ascii="맑은 고딕" w:eastAsia="맑은 고딕" w:hAnsi="맑은 고딕"/>
                <w:color w:val="010101"/>
              </w:rPr>
              <w:t xml:space="preserve"> </w:t>
            </w:r>
            <w:del w:id="573" w:author="김 예지" w:date="2018-12-03T19:08:00Z">
              <w:r w:rsidRPr="00AD0DF0" w:rsidDel="00C05F6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//몇번 돌았나, -3+5 예제 처리를 위함.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char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="000E6943" w:rsidRPr="00AD0DF0">
              <w:rPr>
                <w:rFonts w:ascii="맑은 고딕" w:eastAsia="맑은 고딕" w:hAnsi="맑은 고딕"/>
                <w:color w:val="010101"/>
              </w:rPr>
              <w:t xml:space="preserve">getc 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ins w:id="574" w:author="김 예지" w:date="2018-12-03T17:45:00Z">
              <w:r w:rsidR="000E6943" w:rsidRPr="00AD0DF0">
                <w:rPr>
                  <w:rFonts w:ascii="맑은 고딕" w:eastAsia="맑은 고딕" w:hAnsi="맑은 고딕"/>
                  <w:color w:val="010101"/>
                </w:rPr>
                <w:t>ifp</w:t>
              </w:r>
            </w:ins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'\n'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'('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')'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'*'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'/'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Del="00C05F6A" w:rsidRDefault="00284D72">
            <w:pPr>
              <w:spacing w:line="312" w:lineRule="auto"/>
              <w:rPr>
                <w:del w:id="575" w:author="김 예지" w:date="2018-12-03T19:08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  <w:del w:id="576" w:author="김 예지" w:date="2018-12-03T19:09:00Z">
              <w:r w:rsidRPr="00AD0DF0" w:rsidDel="00C05F6A">
                <w:rPr>
                  <w:rFonts w:ascii="맑은 고딕" w:eastAsia="맑은 고딕" w:hAnsi="맑은 고딕"/>
                  <w:color w:val="010101"/>
                </w:rPr>
                <w:delText>   </w:delText>
              </w:r>
            </w:del>
            <w:del w:id="577" w:author="김 예지" w:date="2018-12-03T19:08:00Z"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//기존에서 추가한 부분</w:delText>
              </w:r>
            </w:del>
          </w:p>
          <w:p w:rsidR="00C05F6A" w:rsidRPr="00AD0DF0" w:rsidRDefault="00C05F6A">
            <w:pPr>
              <w:spacing w:line="312" w:lineRule="auto"/>
              <w:rPr>
                <w:ins w:id="578" w:author="김 예지" w:date="2018-12-03T19:08:00Z"/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="000E6943" w:rsidRPr="00AD0DF0">
              <w:rPr>
                <w:rFonts w:ascii="맑은 고딕" w:eastAsia="맑은 고딕" w:hAnsi="맑은 고딕"/>
                <w:color w:val="010101"/>
              </w:rPr>
              <w:t xml:space="preserve">getc 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ins w:id="579" w:author="김 예지" w:date="2018-12-03T17:45:00Z">
              <w:r w:rsidR="000E6943" w:rsidRPr="00AD0DF0">
                <w:rPr>
                  <w:rFonts w:ascii="맑은 고딕" w:eastAsia="맑은 고딕" w:hAnsi="맑은 고딕"/>
                  <w:color w:val="010101"/>
                </w:rPr>
                <w:t>ifp</w:t>
              </w:r>
            </w:ins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Del="00C05F6A" w:rsidRDefault="00284D72">
            <w:pPr>
              <w:spacing w:line="312" w:lineRule="auto"/>
              <w:rPr>
                <w:del w:id="580" w:author="김 예지" w:date="2018-12-03T19:09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del w:id="581" w:author="김 예지" w:date="2018-12-03T19:09:00Z">
              <w:r w:rsidRPr="00AD0DF0" w:rsidDel="00C05F6A">
                <w:rPr>
                  <w:rFonts w:ascii="맑은 고딕" w:eastAsia="맑은 고딕" w:hAnsi="맑은 고딕"/>
                  <w:color w:val="999999"/>
                </w:rPr>
                <w:delText>//printf("\nplay\n");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swh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2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="000E6943" w:rsidRPr="00AD0DF0">
              <w:rPr>
                <w:rFonts w:ascii="맑은 고딕" w:eastAsia="맑은 고딕" w:hAnsi="맑은 고딕"/>
                <w:color w:val="010101"/>
              </w:rPr>
              <w:t xml:space="preserve">getc 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ins w:id="582" w:author="김 예지" w:date="2018-12-03T17:45:00Z">
              <w:r w:rsidR="000E6943" w:rsidRPr="00AD0DF0">
                <w:rPr>
                  <w:rFonts w:ascii="맑은 고딕" w:eastAsia="맑은 고딕" w:hAnsi="맑은 고딕"/>
                  <w:color w:val="010101"/>
                </w:rPr>
                <w:t>ifp</w:t>
              </w:r>
            </w:ins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'*'</w:t>
            </w:r>
            <w:r w:rsidRPr="00AD0DF0">
              <w:rPr>
                <w:rFonts w:ascii="맑은 고딕" w:eastAsia="맑은 고딕" w:hAnsi="맑은 고딕"/>
                <w:color w:val="010101"/>
              </w:rPr>
              <w:t>)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i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i </w:t>
            </w:r>
            <w:r w:rsidRPr="00AD0DF0">
              <w:rPr>
                <w:rFonts w:ascii="맑은 고딕" w:eastAsia="맑은 고딕" w:hAnsi="맑은 고딕"/>
                <w:color w:val="A71D5D"/>
              </w:rPr>
              <w:t>+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  <w:del w:id="583" w:author="김 예지" w:date="2018-12-03T19:09:00Z">
              <w:r w:rsidRPr="00AD0DF0" w:rsidDel="00E269FC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E269FC">
                <w:rPr>
                  <w:rFonts w:ascii="맑은 고딕" w:eastAsia="맑은 고딕" w:hAnsi="맑은 고딕"/>
                  <w:color w:val="999999"/>
                </w:rPr>
                <w:delText>// 추가한 부분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append(list, newnode(temp));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999999"/>
              </w:rPr>
              <w:t>///////////////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="000E6943" w:rsidRPr="00AD0DF0">
              <w:rPr>
                <w:rFonts w:ascii="맑은 고딕" w:eastAsia="맑은 고딕" w:hAnsi="맑은 고딕"/>
                <w:color w:val="010101"/>
              </w:rPr>
              <w:t xml:space="preserve">getc 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="000E6943" w:rsidRPr="00AD0DF0">
              <w:rPr>
                <w:rFonts w:ascii="맑은 고딕" w:eastAsia="맑은 고딕" w:hAnsi="맑은 고딕"/>
                <w:color w:val="010101"/>
              </w:rPr>
              <w:t>i</w:t>
            </w:r>
            <w:ins w:id="584" w:author="김 예지" w:date="2018-12-03T17:45:00Z">
              <w:r w:rsidR="000E6943" w:rsidRPr="00AD0DF0">
                <w:rPr>
                  <w:rFonts w:ascii="맑은 고딕" w:eastAsia="맑은 고딕" w:hAnsi="맑은 고딕"/>
                  <w:color w:val="010101"/>
                </w:rPr>
                <w:t>f</w:t>
              </w:r>
            </w:ins>
            <w:del w:id="585" w:author="김 예지" w:date="2018-12-03T17:45:00Z">
              <w:r w:rsidR="000E6943" w:rsidRPr="00AD0DF0" w:rsidDel="000E6943">
                <w:rPr>
                  <w:rFonts w:ascii="맑은 고딕" w:eastAsia="맑은 고딕" w:hAnsi="맑은 고딕"/>
                  <w:color w:val="010101"/>
                </w:rPr>
                <w:delText>w</w:delText>
              </w:r>
            </w:del>
            <w:r w:rsidR="000E6943" w:rsidRPr="00AD0DF0">
              <w:rPr>
                <w:rFonts w:ascii="맑은 고딕" w:eastAsia="맑은 고딕" w:hAnsi="맑은 고딕"/>
                <w:color w:val="010101"/>
              </w:rPr>
              <w:t>p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'('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')'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'*'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temp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'/'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  <w:del w:id="586" w:author="김 예지" w:date="2018-12-03T19:09:00Z">
              <w:r w:rsidRPr="00AD0DF0" w:rsidDel="00E269FC">
                <w:rPr>
                  <w:rFonts w:ascii="맑은 고딕" w:eastAsia="맑은 고딕" w:hAnsi="맑은 고딕"/>
                  <w:color w:val="999999"/>
                </w:rPr>
                <w:delText>//연산자 두번 연속으로 나오는 경우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printf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63A35C"/>
              </w:rPr>
              <w:t>"ERROR: Worng Input !"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(isblank(temp)) 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(isalpha(temp)) {</w:t>
            </w:r>
            <w:del w:id="587" w:author="김 예지" w:date="2018-12-03T19:09:00Z">
              <w:r w:rsidRPr="00AD0DF0" w:rsidDel="00E269FC">
                <w:rPr>
                  <w:rFonts w:ascii="맑은 고딕" w:eastAsia="맑은 고딕" w:hAnsi="맑은 고딕"/>
                  <w:color w:val="999999"/>
                </w:rPr>
                <w:delText>//피 연산자로 알파벳이 들어오는 경우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printf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63A35C"/>
              </w:rPr>
              <w:t>" Wrong Input ! "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(isdigit(temp))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append(list, newnode(temp));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printf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63A35C"/>
              </w:rPr>
              <w:t>" Wrong Input ! "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0B61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del w:id="588" w:author="김 예지" w:date="2018-12-03T19:09:00Z">
              <w:r w:rsidRPr="00AD0DF0" w:rsidDel="00E269FC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2880360</wp:posOffset>
                        </wp:positionH>
                        <wp:positionV relativeFrom="paragraph">
                          <wp:posOffset>281940</wp:posOffset>
                        </wp:positionV>
                        <wp:extent cx="1920240" cy="1371600"/>
                        <wp:effectExtent l="0" t="0" r="22860" b="19050"/>
                        <wp:wrapNone/>
                        <wp:docPr id="2" name="사각형: 모서리가 접힌 도형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920240" cy="1371600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Default="00C85609" w:rsidP="000B617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사각형: 모서리가 접힌 도형 2" o:spid="_x0000_s1029" type="#_x0000_t65" style="position:absolute;margin-left:226.8pt;margin-top:22.2pt;width:151.2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" adj="18000" fillcolor="#fef0cd [662]" strokecolor="#a5a5a5 [2092]" strokeweight="2pt">
                        <v:textbox>
                          <w:txbxContent>
                            <w:p w:rsidR="00C85609" w:rsidRDefault="00C85609" w:rsidP="000B6172"/>
                          </w:txbxContent>
                        </v:textbox>
                      </v:shape>
                    </w:pict>
                  </mc:Fallback>
                </mc:AlternateContent>
              </w:r>
            </w:del>
            <w:r w:rsidR="00284D72"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(isblank(temp)) 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(isalpha(temp))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printf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63A35C"/>
              </w:rPr>
              <w:t>" Wrong Input ! "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(isdigit(temp))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append(list, newnode(temp));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printf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63A35C"/>
              </w:rPr>
              <w:t>" Wrong Input ! "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589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284D72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13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E269FC" w:rsidRPr="00AD0DF0" w:rsidRDefault="00E269FC">
      <w:pPr>
        <w:rPr>
          <w:rFonts w:ascii="맑은 고딕" w:eastAsia="맑은 고딕" w:hAnsi="맑은 고딕" w:cs="함초롬바탕"/>
        </w:rPr>
      </w:pPr>
    </w:p>
    <w:p w:rsidR="002E691C" w:rsidRPr="00AD0DF0" w:rsidRDefault="002E691C">
      <w:pPr>
        <w:rPr>
          <w:rFonts w:ascii="맑은 고딕" w:eastAsia="맑은 고딕" w:hAnsi="맑은 고딕" w:cs="함초롬바탕"/>
          <w:sz w:val="38"/>
          <w:szCs w:val="38"/>
        </w:rPr>
      </w:pPr>
      <w:r w:rsidRPr="00AD0DF0">
        <w:rPr>
          <w:rFonts w:ascii="맑은 고딕" w:eastAsia="맑은 고딕" w:hAnsi="맑은 고딕" w:cs="함초롬바탕" w:hint="eastAsia"/>
          <w:sz w:val="38"/>
          <w:szCs w:val="38"/>
        </w:rPr>
        <w:lastRenderedPageBreak/>
        <w:t>I</w:t>
      </w:r>
      <w:r w:rsidRPr="00AD0DF0">
        <w:rPr>
          <w:rFonts w:ascii="맑은 고딕" w:eastAsia="맑은 고딕" w:hAnsi="맑은 고딕" w:cs="함초롬바탕"/>
          <w:sz w:val="38"/>
          <w:szCs w:val="38"/>
        </w:rPr>
        <w:t xml:space="preserve">V. </w:t>
      </w:r>
      <w:r w:rsidRPr="00AD0DF0">
        <w:rPr>
          <w:rFonts w:ascii="맑은 고딕" w:eastAsia="맑은 고딕" w:hAnsi="맑은 고딕" w:cs="함초롬바탕" w:hint="eastAsia"/>
          <w:sz w:val="38"/>
          <w:szCs w:val="38"/>
        </w:rPr>
        <w:t>수식 표기법 변환</w:t>
      </w:r>
    </w:p>
    <w:p w:rsidR="00596B52" w:rsidRPr="00AD0DF0" w:rsidRDefault="00596B52">
      <w:pPr>
        <w:rPr>
          <w:rFonts w:ascii="맑은 고딕" w:eastAsia="맑은 고딕" w:hAnsi="맑은 고딕" w:cs="함초롬바탕"/>
          <w:sz w:val="38"/>
          <w:szCs w:val="38"/>
        </w:rPr>
      </w:pPr>
    </w:p>
    <w:p w:rsidR="000B6172" w:rsidRPr="00AD0DF0" w:rsidRDefault="000B6172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사람과 다르게 컴퓨터는 연산과정을 순차적으로 처리한다.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컴퓨터의 이러한 특성으로 인해 사람이 사용하는 중위표기법으로는 컴퓨터의 연산에 어려움이 있다.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 xml:space="preserve">하지만 후위표기법을 사용한 식으로 계산할 때에는 연산자의 우선순위와 괄호로 인한 직관적이지 못한 상황을 </w:t>
      </w:r>
      <w:r w:rsidR="00A711D6">
        <w:rPr>
          <w:rFonts w:ascii="맑은 고딕" w:eastAsia="맑은 고딕" w:hAnsi="맑은 고딕" w:cs="함초롬바탕" w:hint="eastAsia"/>
        </w:rPr>
        <w:t>방지하</w:t>
      </w:r>
      <w:r w:rsidRPr="00AD0DF0">
        <w:rPr>
          <w:rFonts w:ascii="맑은 고딕" w:eastAsia="맑은 고딕" w:hAnsi="맑은 고딕" w:cs="함초롬바탕" w:hint="eastAsia"/>
        </w:rPr>
        <w:t>는 장점이 있다.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이러한 이유로 인해 컴퓨터가 연산 할 때에는 후위 표기법을 사용한다.</w:t>
      </w:r>
    </w:p>
    <w:p w:rsidR="00284D72" w:rsidRPr="00AD0DF0" w:rsidRDefault="00284D72">
      <w:pPr>
        <w:rPr>
          <w:rFonts w:ascii="맑은 고딕" w:eastAsia="맑은 고딕" w:hAnsi="맑은 고딕" w:cs="함초롬바탕"/>
        </w:rPr>
      </w:pPr>
    </w:p>
    <w:p w:rsidR="006F0829" w:rsidRPr="00AD0DF0" w:rsidRDefault="006F0829">
      <w:pPr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/>
        </w:rPr>
        <w:t xml:space="preserve">----1) </w:t>
      </w:r>
      <w:r w:rsidRPr="00AD0DF0">
        <w:rPr>
          <w:rFonts w:ascii="맑은 고딕" w:eastAsia="맑은 고딕" w:hAnsi="맑은 고딕" w:cs="함초롬바탕" w:hint="eastAsia"/>
        </w:rPr>
        <w:t>후위</w:t>
      </w:r>
      <w:r w:rsidR="004566D6" w:rsidRPr="00AD0DF0">
        <w:rPr>
          <w:rFonts w:ascii="맑은 고딕" w:eastAsia="맑은 고딕" w:hAnsi="맑은 고딕" w:cs="함초롬바탕" w:hint="eastAsia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표기법(</w:t>
      </w:r>
      <w:r w:rsidRPr="00AD0DF0">
        <w:rPr>
          <w:rFonts w:ascii="맑은 고딕" w:eastAsia="맑은 고딕" w:hAnsi="맑은 고딕" w:cs="함초롬바탕"/>
        </w:rPr>
        <w:t>postfix notation)</w:t>
      </w:r>
    </w:p>
    <w:p w:rsidR="00A711D6" w:rsidRDefault="00596B52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컴</w:t>
      </w:r>
      <w:r w:rsidR="004566D6" w:rsidRPr="00AD0DF0">
        <w:rPr>
          <w:rFonts w:ascii="맑은 고딕" w:eastAsia="맑은 고딕" w:hAnsi="맑은 고딕" w:cs="함초롬바탕" w:hint="eastAsia"/>
        </w:rPr>
        <w:t>퓨터에서 연산을 보다 쉽게 하기 위해서</w:t>
      </w:r>
      <w:r w:rsidR="00A711D6">
        <w:rPr>
          <w:rFonts w:ascii="맑은 고딕" w:eastAsia="맑은 고딕" w:hAnsi="맑은 고딕" w:cs="함초롬바탕" w:hint="eastAsia"/>
        </w:rPr>
        <w:t xml:space="preserve"> 연산자(</w:t>
      </w:r>
      <w:r w:rsidR="004566D6" w:rsidRPr="00AD0DF0">
        <w:rPr>
          <w:rFonts w:ascii="맑은 고딕" w:eastAsia="맑은 고딕" w:hAnsi="맑은 고딕" w:cs="함초롬바탕"/>
        </w:rPr>
        <w:t>Operator</w:t>
      </w:r>
      <w:r w:rsidR="00A711D6">
        <w:rPr>
          <w:rFonts w:ascii="맑은 고딕" w:eastAsia="맑은 고딕" w:hAnsi="맑은 고딕" w:cs="함초롬바탕"/>
        </w:rPr>
        <w:t>)</w:t>
      </w:r>
      <w:r w:rsidR="004566D6" w:rsidRPr="00AD0DF0">
        <w:rPr>
          <w:rFonts w:ascii="맑은 고딕" w:eastAsia="맑은 고딕" w:hAnsi="맑은 고딕" w:cs="함초롬바탕" w:hint="eastAsia"/>
        </w:rPr>
        <w:t xml:space="preserve">를 </w:t>
      </w:r>
      <w:r w:rsidR="00A711D6">
        <w:rPr>
          <w:rFonts w:ascii="맑은 고딕" w:eastAsia="맑은 고딕" w:hAnsi="맑은 고딕" w:cs="함초롬바탕" w:hint="eastAsia"/>
        </w:rPr>
        <w:t>피연산자(</w:t>
      </w:r>
      <w:r w:rsidR="004566D6" w:rsidRPr="00AD0DF0">
        <w:rPr>
          <w:rFonts w:ascii="맑은 고딕" w:eastAsia="맑은 고딕" w:hAnsi="맑은 고딕" w:cs="함초롬바탕"/>
        </w:rPr>
        <w:t>Operand</w:t>
      </w:r>
      <w:r w:rsidR="00A711D6">
        <w:rPr>
          <w:rFonts w:ascii="맑은 고딕" w:eastAsia="맑은 고딕" w:hAnsi="맑은 고딕" w:cs="함초롬바탕"/>
        </w:rPr>
        <w:t>)</w:t>
      </w:r>
      <w:r w:rsidR="004566D6" w:rsidRPr="00AD0DF0">
        <w:rPr>
          <w:rFonts w:ascii="맑은 고딕" w:eastAsia="맑은 고딕" w:hAnsi="맑은 고딕" w:cs="함초롬바탕" w:hint="eastAsia"/>
        </w:rPr>
        <w:t xml:space="preserve">보다 뒤에 표기하는 것을 후위 표기법이라 </w:t>
      </w:r>
      <w:r w:rsidR="00A711D6">
        <w:rPr>
          <w:rFonts w:ascii="맑은 고딕" w:eastAsia="맑은 고딕" w:hAnsi="맑은 고딕" w:cs="함초롬바탕" w:hint="eastAsia"/>
        </w:rPr>
        <w:t>한다.</w:t>
      </w:r>
    </w:p>
    <w:p w:rsidR="000B6172" w:rsidRPr="00A711D6" w:rsidRDefault="00A711D6" w:rsidP="00A711D6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705062</wp:posOffset>
            </wp:positionV>
            <wp:extent cx="5158740" cy="3784600"/>
            <wp:effectExtent l="0" t="0" r="3810" b="6350"/>
            <wp:wrapTight wrapText="bothSides">
              <wp:wrapPolygon edited="0">
                <wp:start x="0" y="0"/>
                <wp:lineTo x="0" y="21528"/>
                <wp:lineTo x="21536" y="21528"/>
                <wp:lineTo x="21536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877" cy="37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6D6" w:rsidRPr="00AD0DF0">
        <w:rPr>
          <w:rFonts w:ascii="맑은 고딕" w:eastAsia="맑은 고딕" w:hAnsi="맑은 고딕" w:cs="함초롬바탕" w:hint="eastAsia"/>
        </w:rPr>
        <w:t xml:space="preserve">예를 들어서 </w:t>
      </w:r>
      <w:r w:rsidR="005A046A" w:rsidRPr="00AD0DF0">
        <w:rPr>
          <w:rFonts w:ascii="맑은 고딕" w:eastAsia="맑은 고딕" w:hAnsi="맑은 고딕" w:cs="함초롬바탕"/>
        </w:rPr>
        <w:t>A+B+(C-D)</w:t>
      </w:r>
      <w:r w:rsidR="004566D6" w:rsidRPr="00AD0DF0">
        <w:rPr>
          <w:rFonts w:ascii="맑은 고딕" w:eastAsia="맑은 고딕" w:hAnsi="맑은 고딕" w:cs="함초롬바탕" w:hint="eastAsia"/>
        </w:rPr>
        <w:t>와 같은 연산식을</w:t>
      </w:r>
      <w:r w:rsidR="004566D6" w:rsidRPr="00AD0DF0">
        <w:rPr>
          <w:rFonts w:ascii="맑은 고딕" w:eastAsia="맑은 고딕" w:hAnsi="맑은 고딕" w:cs="함초롬바탕"/>
        </w:rPr>
        <w:t xml:space="preserve"> </w:t>
      </w:r>
      <w:r w:rsidR="004566D6" w:rsidRPr="00AD0DF0">
        <w:rPr>
          <w:rFonts w:ascii="맑은 고딕" w:eastAsia="맑은 고딕" w:hAnsi="맑은 고딕" w:cs="함초롬바탕" w:hint="eastAsia"/>
        </w:rPr>
        <w:t>후위</w:t>
      </w:r>
      <w:r w:rsidR="003541E0" w:rsidRPr="00AD0DF0">
        <w:rPr>
          <w:rFonts w:ascii="맑은 고딕" w:eastAsia="맑은 고딕" w:hAnsi="맑은 고딕" w:cs="함초롬바탕"/>
        </w:rPr>
        <w:t xml:space="preserve"> </w:t>
      </w:r>
      <w:r w:rsidR="004566D6" w:rsidRPr="00AD0DF0">
        <w:rPr>
          <w:rFonts w:ascii="맑은 고딕" w:eastAsia="맑은 고딕" w:hAnsi="맑은 고딕" w:cs="함초롬바탕" w:hint="eastAsia"/>
        </w:rPr>
        <w:t>표기법</w:t>
      </w:r>
      <w:r w:rsidR="003541E0" w:rsidRPr="00AD0DF0">
        <w:rPr>
          <w:rFonts w:ascii="맑은 고딕" w:eastAsia="맑은 고딕" w:hAnsi="맑은 고딕" w:cs="함초롬바탕" w:hint="eastAsia"/>
        </w:rPr>
        <w:t xml:space="preserve">으로 변환하면 </w:t>
      </w:r>
      <w:r w:rsidR="00596B52" w:rsidRPr="00AD0DF0">
        <w:rPr>
          <w:rFonts w:ascii="맑은 고딕" w:eastAsia="맑은 고딕" w:hAnsi="맑은 고딕" w:cs="함초롬바탕" w:hint="eastAsia"/>
        </w:rPr>
        <w:t xml:space="preserve">아래의 </w:t>
      </w:r>
      <w:r w:rsidR="003541E0" w:rsidRPr="00AD0DF0">
        <w:rPr>
          <w:rFonts w:ascii="맑은 고딕" w:eastAsia="맑은 고딕" w:hAnsi="맑은 고딕" w:cs="함초롬바탕" w:hint="eastAsia"/>
        </w:rPr>
        <w:t>이러한 과정을 거쳐 중위를 후위표기법으로 변환한다.</w:t>
      </w:r>
    </w:p>
    <w:p w:rsidR="00A273A2" w:rsidRPr="00AD0DF0" w:rsidRDefault="00A273A2">
      <w:pPr>
        <w:ind w:firstLineChars="100" w:firstLine="22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lastRenderedPageBreak/>
        <w:t>-</w:t>
      </w:r>
      <w:r w:rsidRPr="00AD0DF0">
        <w:rPr>
          <w:rFonts w:ascii="맑은 고딕" w:eastAsia="맑은 고딕" w:hAnsi="맑은 고딕" w:cs="함초롬바탕"/>
        </w:rPr>
        <w:t xml:space="preserve">---2) </w:t>
      </w:r>
      <w:r w:rsidRPr="00AD0DF0">
        <w:rPr>
          <w:rFonts w:ascii="맑은 고딕" w:eastAsia="맑은 고딕" w:hAnsi="맑은 고딕" w:cs="함초롬바탕" w:hint="eastAsia"/>
        </w:rPr>
        <w:t>중위</w:t>
      </w:r>
      <w:r w:rsidR="00A711D6">
        <w:rPr>
          <w:rFonts w:ascii="맑은 고딕" w:eastAsia="맑은 고딕" w:hAnsi="맑은 고딕" w:cs="함초롬바탕" w:hint="eastAsia"/>
        </w:rPr>
        <w:t xml:space="preserve"> </w:t>
      </w:r>
      <w:r w:rsidR="00A711D6" w:rsidRPr="00A711D6">
        <w:rPr>
          <w:rFonts w:ascii="맑은 고딕" w:eastAsia="맑은 고딕" w:hAnsi="맑은 고딕" w:cs="함초롬바탕" w:hint="eastAsia"/>
        </w:rPr>
        <w:t>→</w:t>
      </w:r>
      <w:r w:rsidR="00A711D6">
        <w:rPr>
          <w:rFonts w:ascii="맑은 고딕" w:eastAsia="맑은 고딕" w:hAnsi="맑은 고딕" w:cs="함초롬바탕" w:hint="eastAsia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후위 구현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7499"/>
        <w:gridCol w:w="157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59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0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1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1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1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1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1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lastRenderedPageBreak/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GreaterOpr(</w:t>
            </w:r>
            <w:r w:rsidRPr="00AD0DF0">
              <w:rPr>
                <w:rFonts w:ascii="맑은 고딕" w:eastAsia="맑은 고딕" w:hAnsi="맑은 고딕"/>
                <w:color w:val="066DE2"/>
              </w:rPr>
              <w:t>char</w:t>
            </w:r>
            <w:r w:rsidRPr="00AD0DF0">
              <w:rPr>
                <w:rFonts w:ascii="맑은 고딕" w:eastAsia="맑은 고딕" w:hAnsi="맑은 고딕"/>
                <w:color w:val="010101"/>
              </w:rPr>
              <w:t> opr1, </w:t>
            </w:r>
            <w:r w:rsidRPr="00AD0DF0">
              <w:rPr>
                <w:rFonts w:ascii="맑은 고딕" w:eastAsia="맑은 고딕" w:hAnsi="맑은 고딕"/>
                <w:color w:val="066DE2"/>
              </w:rPr>
              <w:t>char</w:t>
            </w:r>
            <w:r w:rsidRPr="00AD0DF0">
              <w:rPr>
                <w:rFonts w:ascii="맑은 고딕" w:eastAsia="맑은 고딕" w:hAnsi="맑은 고딕"/>
                <w:color w:val="010101"/>
              </w:rPr>
              <w:t> opr2) </w:t>
            </w:r>
            <w:del w:id="615" w:author="김 예지" w:date="2018-12-03T19:18:00Z">
              <w:r w:rsidRPr="00AD0DF0" w:rsidDel="00E269FC">
                <w:rPr>
                  <w:rFonts w:ascii="맑은 고딕" w:eastAsia="맑은 고딕" w:hAnsi="맑은 고딕"/>
                  <w:color w:val="999999"/>
                </w:rPr>
                <w:delText>// 연산자의 우선순위를 결정하는 함수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(opr1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'*'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')'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A711D6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616" w:author="김 예지" w:date="2018-12-03T19:11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73600" behindDoc="0" locked="0" layoutInCell="1" allowOverlap="1" wp14:anchorId="2318E1E6" wp14:editId="0C9EFD17">
                        <wp:simplePos x="0" y="0"/>
                        <wp:positionH relativeFrom="column">
                          <wp:posOffset>1862455</wp:posOffset>
                        </wp:positionH>
                        <wp:positionV relativeFrom="paragraph">
                          <wp:posOffset>82550</wp:posOffset>
                        </wp:positionV>
                        <wp:extent cx="2811780" cy="2209800"/>
                        <wp:effectExtent l="0" t="0" r="26670" b="19050"/>
                        <wp:wrapNone/>
                        <wp:docPr id="11" name="사각형: 모서리가 접힌 도형 1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811780" cy="2209800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Default="00C85609" w:rsidP="00E269FC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617" w:author="김 예지" w:date="2018-12-03T19:11:00Z"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연산자의 우선순위를 결정하는 함수</w:t>
                                      </w:r>
                                    </w:ins>
                                  </w:p>
                                  <w:p w:rsidR="00C85609" w:rsidRDefault="00C85609" w:rsidP="00E269FC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618" w:author="김 예지" w:date="2018-12-03T19:11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opr1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이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opr2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보다 우선순위가 </w:t>
                                      </w:r>
                                    </w:ins>
                                    <w:ins w:id="619" w:author="김 예지" w:date="2018-12-03T19:12:00Z"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높으면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TRUE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를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retur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n</w:t>
                                    </w:r>
                                    <w:ins w:id="620" w:author="김 예지" w:date="2018-12-03T19:12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 xml:space="preserve"> </w:t>
                                      </w:r>
                                    </w:ins>
                                  </w:p>
                                  <w:p w:rsidR="00C85609" w:rsidRPr="003304FF" w:rsidRDefault="00C85609" w:rsidP="00E269FC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621" w:author="김 예지" w:date="2018-12-03T19:12:00Z"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TRUE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와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FALSE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는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#define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을 통해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1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과 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/>
                                        </w:rPr>
                                        <w:t>0</w:t>
                                      </w:r>
                                      <w:r w:rsidRPr="003304F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으로 정의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318E1E6" id="사각형: 모서리가 접힌 도형 11" o:spid="_x0000_s1030" type="#_x0000_t65" style="position:absolute;margin-left:146.65pt;margin-top:6.5pt;width:221.4pt;height:17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" adj="18000" fillcolor="#fef0cd [662]" strokecolor="#a5a5a5 [2092]" strokeweight="2pt">
                        <v:textbox>
                          <w:txbxContent>
                            <w:p w:rsidR="00C85609" w:rsidRDefault="00C85609" w:rsidP="00E269FC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622" w:author="김 예지" w:date="2018-12-03T19:11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연산자의 우선순위를 결정하는 함수</w:t>
                                </w:r>
                              </w:ins>
                            </w:p>
                            <w:p w:rsidR="00C85609" w:rsidRDefault="00C85609" w:rsidP="00E269FC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623" w:author="김 예지" w:date="2018-12-03T19:11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opr1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이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opr2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보다 우선순위가 </w:t>
                                </w:r>
                              </w:ins>
                              <w:ins w:id="624" w:author="김 예지" w:date="2018-12-03T19:12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높으면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TRUE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를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retur</w:t>
                                </w:r>
                              </w:ins>
                              <w:r>
                                <w:rPr>
                                  <w:rFonts w:ascii="맑은 고딕" w:eastAsia="맑은 고딕" w:hAnsi="맑은 고딕"/>
                                </w:rPr>
                                <w:t>n</w:t>
                              </w:r>
                              <w:ins w:id="625" w:author="김 예지" w:date="2018-12-03T19:12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 xml:space="preserve"> </w:t>
                                </w:r>
                              </w:ins>
                            </w:p>
                            <w:p w:rsidR="00C85609" w:rsidRPr="003304FF" w:rsidRDefault="00C85609" w:rsidP="00E269FC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626" w:author="김 예지" w:date="2018-12-03T19:12:00Z"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TRUE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와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FALSE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는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#define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을 통해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1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과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0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으로 정의</w:t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284D72"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 TRUE;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'*'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TRUE;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'('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FALSE;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(opr1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opr1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')'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TRUE;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'*'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'('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FALSE;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(opr1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'('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(opr2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')'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TRUE;</w:t>
            </w:r>
          </w:p>
          <w:p w:rsidR="00284D72" w:rsidRPr="00AD0DF0" w:rsidRDefault="008F40A7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627" w:author="김 예지" w:date="2018-12-03T19:14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718656" behindDoc="0" locked="0" layoutInCell="1" allowOverlap="1" wp14:anchorId="3B98FE5E" wp14:editId="776342A6">
                        <wp:simplePos x="0" y="0"/>
                        <wp:positionH relativeFrom="margin">
                          <wp:posOffset>1981200</wp:posOffset>
                        </wp:positionH>
                        <wp:positionV relativeFrom="paragraph">
                          <wp:posOffset>90170</wp:posOffset>
                        </wp:positionV>
                        <wp:extent cx="2184400" cy="939800"/>
                        <wp:effectExtent l="0" t="0" r="25400" b="12700"/>
                        <wp:wrapNone/>
                        <wp:docPr id="7" name="사각형: 모서리가 접힌 도형 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184400" cy="939800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AD0DF0" w:rsidRDefault="00C85609" w:rsidP="008F40A7">
                                    <w:pPr>
                                      <w:jc w:val="center"/>
                                      <w:rPr>
                                        <w:rFonts w:ascii="맑은 고딕" w:eastAsia="맑은 고딕" w:hAnsi="맑은 고딕" w:cs="함초롬바탕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cs="함초롬바탕" w:hint="eastAsia"/>
                                      </w:rPr>
                                      <w:t>괄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/>
                                      </w:rPr>
                                      <w:t>호를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 w:hint="eastAsia"/>
                                      </w:rPr>
                                      <w:t xml:space="preserve"> 포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/>
                                      </w:rPr>
                                      <w:t>함한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 w:hint="eastAsia"/>
                                      </w:rPr>
                                      <w:t xml:space="preserve"> 연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/>
                                      </w:rPr>
                                      <w:t>산자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 w:hint="eastAsia"/>
                                      </w:rPr>
                                      <w:t xml:space="preserve"> 우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/>
                                      </w:rPr>
                                      <w:t>선순위에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 w:hint="eastAsia"/>
                                      </w:rPr>
                                      <w:t xml:space="preserve"> 따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/>
                                      </w:rPr>
                                      <w:t>라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 w:hint="eastAsia"/>
                                      </w:rPr>
                                      <w:t xml:space="preserve">  프</w:t>
                                    </w:r>
                                    <w:r>
                                      <w:rPr>
                                        <w:rFonts w:ascii="맑은 고딕" w:eastAsia="맑은 고딕" w:hAnsi="맑은 고딕" w:cs="함초롬바탕"/>
                                      </w:rPr>
                                      <w:t>로그래밍</w:t>
                                    </w:r>
                                  </w:p>
                                  <w:p w:rsidR="00C85609" w:rsidRPr="00BD5FD0" w:rsidRDefault="00C85609" w:rsidP="008F40A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B98FE5E" id="사각형: 모서리가 접힌 도형 12" o:spid="_x0000_s1031" type="#_x0000_t65" style="position:absolute;margin-left:156pt;margin-top:7.1pt;width:172pt;height:7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" adj="18000" fillcolor="#fef0cd [662]" strokecolor="#a5a5a5 [2092]" strokeweight="2pt">
                        <v:textbox>
                          <w:txbxContent>
                            <w:p w:rsidR="00C85609" w:rsidRPr="00AD0DF0" w:rsidRDefault="00C85609" w:rsidP="008F40A7">
                              <w:pPr>
                                <w:jc w:val="center"/>
                                <w:rPr>
                                  <w:rFonts w:ascii="맑은 고딕" w:eastAsia="맑은 고딕" w:hAnsi="맑은 고딕" w:cs="함초롬바탕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함초롬바탕" w:hint="eastAsia"/>
                                </w:rPr>
                                <w:t>괄</w:t>
                              </w:r>
                              <w:r>
                                <w:rPr>
                                  <w:rFonts w:ascii="맑은 고딕" w:eastAsia="맑은 고딕" w:hAnsi="맑은 고딕" w:cs="함초롬바탕"/>
                                </w:rPr>
                                <w:t>호를</w:t>
                              </w:r>
                              <w:r>
                                <w:rPr>
                                  <w:rFonts w:ascii="맑은 고딕" w:eastAsia="맑은 고딕" w:hAnsi="맑은 고딕" w:cs="함초롬바탕" w:hint="eastAsia"/>
                                </w:rPr>
                                <w:t xml:space="preserve"> 포</w:t>
                              </w:r>
                              <w:r>
                                <w:rPr>
                                  <w:rFonts w:ascii="맑은 고딕" w:eastAsia="맑은 고딕" w:hAnsi="맑은 고딕" w:cs="함초롬바탕"/>
                                </w:rPr>
                                <w:t>함한</w:t>
                              </w:r>
                              <w:r>
                                <w:rPr>
                                  <w:rFonts w:ascii="맑은 고딕" w:eastAsia="맑은 고딕" w:hAnsi="맑은 고딕" w:cs="함초롬바탕" w:hint="eastAsia"/>
                                </w:rPr>
                                <w:t xml:space="preserve"> 연</w:t>
                              </w:r>
                              <w:r>
                                <w:rPr>
                                  <w:rFonts w:ascii="맑은 고딕" w:eastAsia="맑은 고딕" w:hAnsi="맑은 고딕" w:cs="함초롬바탕"/>
                                </w:rPr>
                                <w:t>산자</w:t>
                              </w:r>
                              <w:r>
                                <w:rPr>
                                  <w:rFonts w:ascii="맑은 고딕" w:eastAsia="맑은 고딕" w:hAnsi="맑은 고딕" w:cs="함초롬바탕" w:hint="eastAsia"/>
                                </w:rPr>
                                <w:t xml:space="preserve"> 우</w:t>
                              </w:r>
                              <w:r>
                                <w:rPr>
                                  <w:rFonts w:ascii="맑은 고딕" w:eastAsia="맑은 고딕" w:hAnsi="맑은 고딕" w:cs="함초롬바탕"/>
                                </w:rPr>
                                <w:t>선순위에</w:t>
                              </w:r>
                              <w:r>
                                <w:rPr>
                                  <w:rFonts w:ascii="맑은 고딕" w:eastAsia="맑은 고딕" w:hAnsi="맑은 고딕" w:cs="함초롬바탕" w:hint="eastAsia"/>
                                </w:rPr>
                                <w:t xml:space="preserve"> 따</w:t>
                              </w:r>
                              <w:r>
                                <w:rPr>
                                  <w:rFonts w:ascii="맑은 고딕" w:eastAsia="맑은 고딕" w:hAnsi="맑은 고딕" w:cs="함초롬바탕"/>
                                </w:rPr>
                                <w:t>라</w:t>
                              </w:r>
                              <w:r>
                                <w:rPr>
                                  <w:rFonts w:ascii="맑은 고딕" w:eastAsia="맑은 고딕" w:hAnsi="맑은 고딕" w:cs="함초롬바탕" w:hint="eastAsia"/>
                                </w:rPr>
                                <w:t xml:space="preserve">  프</w:t>
                              </w:r>
                              <w:r>
                                <w:rPr>
                                  <w:rFonts w:ascii="맑은 고딕" w:eastAsia="맑은 고딕" w:hAnsi="맑은 고딕" w:cs="함초롬바탕"/>
                                </w:rPr>
                                <w:t>로그래밍</w:t>
                              </w:r>
                            </w:p>
                            <w:p w:rsidR="00C85609" w:rsidRPr="00BD5FD0" w:rsidRDefault="00C85609" w:rsidP="008F40A7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</w:ins>
            <w:r w:rsidR="00284D72" w:rsidRPr="00AD0DF0">
              <w:rPr>
                <w:rFonts w:ascii="맑은 고딕" w:eastAsia="맑은 고딕" w:hAnsi="맑은 고딕"/>
                <w:color w:val="A71D5D"/>
              </w:rPr>
              <w:t>else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FALSE;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(opr1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')'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TRUE;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628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284D72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15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6A678E" w:rsidRPr="00AD0DF0" w:rsidDel="00E269FC" w:rsidRDefault="006A678E">
      <w:pPr>
        <w:rPr>
          <w:del w:id="629" w:author="김 예지" w:date="2018-12-03T19:13:00Z"/>
          <w:rFonts w:ascii="맑은 고딕" w:eastAsia="맑은 고딕" w:hAnsi="맑은 고딕" w:cs="함초롬바탕"/>
        </w:rPr>
      </w:pPr>
    </w:p>
    <w:p w:rsidR="001B7D31" w:rsidRPr="00AD0DF0" w:rsidDel="00E269FC" w:rsidRDefault="00855D3D">
      <w:pPr>
        <w:rPr>
          <w:del w:id="630" w:author="김 예지" w:date="2018-12-03T19:13:00Z"/>
          <w:rFonts w:ascii="맑은 고딕" w:eastAsia="맑은 고딕" w:hAnsi="맑은 고딕" w:cs="함초롬바탕"/>
        </w:rPr>
        <w:pPrChange w:id="631" w:author="김 규진" w:date="2018-12-03T20:20:00Z">
          <w:pPr>
            <w:ind w:firstLineChars="100" w:firstLine="220"/>
          </w:pPr>
        </w:pPrChange>
      </w:pPr>
      <w:del w:id="632" w:author="김 예지" w:date="2018-12-03T19:13:00Z">
        <w:r w:rsidRPr="00AD0DF0" w:rsidDel="00E269FC">
          <w:rPr>
            <w:rFonts w:ascii="맑은 고딕" w:eastAsia="맑은 고딕" w:hAnsi="맑은 고딕" w:cs="함초롬바탕" w:hint="eastAsia"/>
          </w:rPr>
          <w:delText>T</w:delText>
        </w:r>
        <w:r w:rsidRPr="00AD0DF0" w:rsidDel="00E269FC">
          <w:rPr>
            <w:rFonts w:ascii="맑은 고딕" w:eastAsia="맑은 고딕" w:hAnsi="맑은 고딕" w:cs="함초롬바탕"/>
          </w:rPr>
          <w:delText xml:space="preserve">RUE </w:delText>
        </w:r>
        <w:r w:rsidRPr="00AD0DF0" w:rsidDel="00E269FC">
          <w:rPr>
            <w:rFonts w:ascii="맑은 고딕" w:eastAsia="맑은 고딕" w:hAnsi="맑은 고딕" w:cs="함초롬바탕" w:hint="eastAsia"/>
          </w:rPr>
          <w:delText xml:space="preserve">나 </w:delText>
        </w:r>
        <w:r w:rsidRPr="00AD0DF0" w:rsidDel="00E269FC">
          <w:rPr>
            <w:rFonts w:ascii="맑은 고딕" w:eastAsia="맑은 고딕" w:hAnsi="맑은 고딕" w:cs="함초롬바탕"/>
          </w:rPr>
          <w:delText>FALSE</w:delText>
        </w:r>
        <w:r w:rsidRPr="00AD0DF0" w:rsidDel="00E269FC">
          <w:rPr>
            <w:rFonts w:ascii="맑은 고딕" w:eastAsia="맑은 고딕" w:hAnsi="맑은 고딕" w:cs="함초롬바탕" w:hint="eastAsia"/>
          </w:rPr>
          <w:delText xml:space="preserve">는 위에서 </w:delText>
        </w:r>
        <w:r w:rsidRPr="00AD0DF0" w:rsidDel="00E269FC">
          <w:rPr>
            <w:rFonts w:ascii="맑은 고딕" w:eastAsia="맑은 고딕" w:hAnsi="맑은 고딕" w:cs="함초롬바탕"/>
          </w:rPr>
          <w:delText>#define</w:delText>
        </w:r>
        <w:r w:rsidRPr="00AD0DF0" w:rsidDel="00E269FC">
          <w:rPr>
            <w:rFonts w:ascii="맑은 고딕" w:eastAsia="맑은 고딕" w:hAnsi="맑은 고딕" w:cs="함초롬바탕" w:hint="eastAsia"/>
          </w:rPr>
          <w:delText xml:space="preserve">을 이용하여 각각 </w:delText>
        </w:r>
        <w:r w:rsidRPr="00AD0DF0" w:rsidDel="00E269FC">
          <w:rPr>
            <w:rFonts w:ascii="맑은 고딕" w:eastAsia="맑은 고딕" w:hAnsi="맑은 고딕" w:cs="함초롬바탕"/>
          </w:rPr>
          <w:delText>1</w:delText>
        </w:r>
        <w:r w:rsidRPr="00AD0DF0" w:rsidDel="00E269FC">
          <w:rPr>
            <w:rFonts w:ascii="맑은 고딕" w:eastAsia="맑은 고딕" w:hAnsi="맑은 고딕" w:cs="함초롬바탕" w:hint="eastAsia"/>
          </w:rPr>
          <w:delText xml:space="preserve">과 </w:delText>
        </w:r>
        <w:r w:rsidRPr="00AD0DF0" w:rsidDel="00E269FC">
          <w:rPr>
            <w:rFonts w:ascii="맑은 고딕" w:eastAsia="맑은 고딕" w:hAnsi="맑은 고딕" w:cs="함초롬바탕"/>
          </w:rPr>
          <w:delText>0</w:delText>
        </w:r>
        <w:r w:rsidRPr="00AD0DF0" w:rsidDel="00E269FC">
          <w:rPr>
            <w:rFonts w:ascii="맑은 고딕" w:eastAsia="맑은 고딕" w:hAnsi="맑은 고딕" w:cs="함초롬바탕" w:hint="eastAsia"/>
          </w:rPr>
          <w:delText>으로 설정해주었다.</w:delText>
        </w:r>
      </w:del>
    </w:p>
    <w:p w:rsidR="00BD5FD0" w:rsidRDefault="00BD5FD0">
      <w:pPr>
        <w:rPr>
          <w:rFonts w:ascii="맑은 고딕" w:eastAsia="맑은 고딕" w:hAnsi="맑은 고딕" w:cs="함초롬바탕"/>
        </w:rPr>
      </w:pPr>
    </w:p>
    <w:p w:rsidR="00284D72" w:rsidRPr="00AD0DF0" w:rsidRDefault="00E269FC">
      <w:pPr>
        <w:rPr>
          <w:rFonts w:ascii="맑은 고딕" w:eastAsia="맑은 고딕" w:hAnsi="맑은 고딕" w:cs="함초롬바탕"/>
        </w:rPr>
      </w:pPr>
      <w:ins w:id="633" w:author="김 예지" w:date="2018-12-03T19:14:00Z">
        <w:r w:rsidRPr="00AD0DF0">
          <w:rPr>
            <w:rFonts w:ascii="맑은 고딕" w:eastAsia="맑은 고딕" w:hAnsi="맑은 고딕"/>
            <w:noProof/>
            <w:color w:val="010101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DB622BF" wp14:editId="4F6003A1">
                  <wp:simplePos x="0" y="0"/>
                  <wp:positionH relativeFrom="margin">
                    <wp:align>right</wp:align>
                  </wp:positionH>
                  <wp:positionV relativeFrom="paragraph">
                    <wp:posOffset>1097069</wp:posOffset>
                  </wp:positionV>
                  <wp:extent cx="2385060" cy="1295400"/>
                  <wp:effectExtent l="0" t="0" r="15240" b="19050"/>
                  <wp:wrapNone/>
                  <wp:docPr id="12" name="사각형: 모서리가 접힌 도형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5060" cy="1295400"/>
                          </a:xfrm>
                          <a:prstGeom prst="foldedCorner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609" w:rsidRPr="00E269FC" w:rsidRDefault="00C85609" w:rsidP="00E269FC">
                              <w:ins w:id="634" w:author="김 예지" w:date="2018-12-03T19:16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더 이상 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append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할 N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ode</w:t>
                                </w:r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가 없을 때 </w:t>
                                </w:r>
                              </w:ins>
                              <w:ins w:id="635" w:author="김 예지" w:date="2018-12-03T19:15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스택의 남아있는 연산자를 모두 </w:t>
                                </w:r>
                              </w:ins>
                              <w:ins w:id="636" w:author="김 예지" w:date="2018-12-03T19:16:00Z">
                                <w:r w:rsidRPr="003304FF">
                                  <w:rPr>
                                    <w:rFonts w:ascii="맑은 고딕" w:eastAsia="맑은 고딕" w:hAnsi="맑은 고딕" w:hint="eastAsia"/>
                                  </w:rPr>
                                  <w:t>P</w:t>
                                </w:r>
                                <w:r w:rsidRPr="003304FF">
                                  <w:rPr>
                                    <w:rFonts w:ascii="맑은 고딕" w:eastAsia="맑은 고딕" w:hAnsi="맑은 고딕"/>
                                  </w:rPr>
                                  <w:t>op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해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주는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함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DB622BF" id="_x0000_s1032" type="#_x0000_t65" style="position:absolute;margin-left:136.6pt;margin-top:86.4pt;width:187.8pt;height:10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" adj="18000" fillcolor="#fef0cd [662]" strokecolor="#a5a5a5 [2092]" strokeweight="2pt">
                  <v:textbox>
                    <w:txbxContent>
                      <w:p w:rsidR="00C85609" w:rsidRPr="00E269FC" w:rsidRDefault="00C85609" w:rsidP="00E269FC">
                        <w:ins w:id="637" w:author="김 예지" w:date="2018-12-03T19:16:00Z">
                          <w:r w:rsidRPr="003304FF">
                            <w:rPr>
                              <w:rFonts w:ascii="맑은 고딕" w:eastAsia="맑은 고딕" w:hAnsi="맑은 고딕" w:hint="eastAsia"/>
                            </w:rPr>
                            <w:t xml:space="preserve">더 이상 </w:t>
                          </w:r>
                          <w:r w:rsidRPr="003304FF">
                            <w:rPr>
                              <w:rFonts w:ascii="맑은 고딕" w:eastAsia="맑은 고딕" w:hAnsi="맑은 고딕"/>
                            </w:rPr>
                            <w:t>append</w:t>
                          </w:r>
                          <w:r w:rsidRPr="003304FF">
                            <w:rPr>
                              <w:rFonts w:ascii="맑은 고딕" w:eastAsia="맑은 고딕" w:hAnsi="맑은 고딕" w:hint="eastAsia"/>
                            </w:rPr>
                            <w:t>할 N</w:t>
                          </w:r>
                          <w:r w:rsidRPr="003304FF">
                            <w:rPr>
                              <w:rFonts w:ascii="맑은 고딕" w:eastAsia="맑은 고딕" w:hAnsi="맑은 고딕"/>
                            </w:rPr>
                            <w:t>ode</w:t>
                          </w:r>
                          <w:r w:rsidRPr="003304FF">
                            <w:rPr>
                              <w:rFonts w:ascii="맑은 고딕" w:eastAsia="맑은 고딕" w:hAnsi="맑은 고딕" w:hint="eastAsia"/>
                            </w:rPr>
                            <w:t xml:space="preserve">가 없을 때 </w:t>
                          </w:r>
                        </w:ins>
                        <w:ins w:id="638" w:author="김 예지" w:date="2018-12-03T19:15:00Z">
                          <w:r w:rsidRPr="003304FF">
                            <w:rPr>
                              <w:rFonts w:ascii="맑은 고딕" w:eastAsia="맑은 고딕" w:hAnsi="맑은 고딕" w:hint="eastAsia"/>
                            </w:rPr>
                            <w:t xml:space="preserve">스택의 남아있는 연산자를 모두 </w:t>
                          </w:r>
                        </w:ins>
                        <w:ins w:id="639" w:author="김 예지" w:date="2018-12-03T19:16:00Z">
                          <w:r w:rsidRPr="003304FF">
                            <w:rPr>
                              <w:rFonts w:ascii="맑은 고딕" w:eastAsia="맑은 고딕" w:hAnsi="맑은 고딕" w:hint="eastAsia"/>
                            </w:rPr>
                            <w:t>P</w:t>
                          </w:r>
                          <w:r w:rsidRPr="003304FF">
                            <w:rPr>
                              <w:rFonts w:ascii="맑은 고딕" w:eastAsia="맑은 고딕" w:hAnsi="맑은 고딕"/>
                            </w:rPr>
                            <w:t>op</w:t>
                          </w:r>
                        </w:ins>
                        <w:r>
                          <w:rPr>
                            <w:rFonts w:ascii="맑은 고딕" w:eastAsia="맑은 고딕" w:hAnsi="맑은 고딕" w:hint="eastAsia"/>
                          </w:rPr>
                          <w:t>해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주는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함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수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575"/>
        <w:gridCol w:w="157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4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5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POP_all(DLL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list_1)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{</w:t>
            </w:r>
            <w:del w:id="659" w:author="김 예지" w:date="2018-12-03T19:18:00Z">
              <w:r w:rsidRPr="00AD0DF0" w:rsidDel="00E269FC">
                <w:rPr>
                  <w:rFonts w:ascii="맑은 고딕" w:eastAsia="맑은 고딕" w:hAnsi="맑은 고딕"/>
                  <w:color w:val="999999"/>
                </w:rPr>
                <w:delText>//stack</w:delText>
              </w:r>
            </w:del>
            <w:del w:id="660" w:author="김 예지" w:date="2018-12-03T19:17:00Z">
              <w:r w:rsidRPr="00AD0DF0" w:rsidDel="00E269FC">
                <w:rPr>
                  <w:rFonts w:ascii="맑은 고딕" w:eastAsia="맑은 고딕" w:hAnsi="맑은 고딕"/>
                  <w:color w:val="999999"/>
                </w:rPr>
                <w:delText>의 노드 비우는 함수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!=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newnode(cur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newnode(cur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free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newDLL();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661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284D72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16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95B00" w:rsidRPr="00AD0DF0" w:rsidRDefault="00BD5FD0" w:rsidP="00A711D6">
      <w:pPr>
        <w:rPr>
          <w:rFonts w:ascii="맑은 고딕" w:eastAsia="맑은 고딕" w:hAnsi="맑은 고딕" w:cs="함초롬바탕"/>
        </w:rPr>
      </w:pPr>
      <w:ins w:id="662" w:author="김 예지" w:date="2018-12-03T19:14:00Z">
        <w:r w:rsidRPr="00AD0DF0">
          <w:rPr>
            <w:rFonts w:ascii="맑은 고딕" w:eastAsia="맑은 고딕" w:hAnsi="맑은 고딕"/>
            <w:noProof/>
            <w:color w:val="010101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34393648" wp14:editId="11E43689">
                  <wp:simplePos x="0" y="0"/>
                  <wp:positionH relativeFrom="margin">
                    <wp:posOffset>2709122</wp:posOffset>
                  </wp:positionH>
                  <wp:positionV relativeFrom="paragraph">
                    <wp:posOffset>-1662853</wp:posOffset>
                  </wp:positionV>
                  <wp:extent cx="2385060" cy="1295400"/>
                  <wp:effectExtent l="0" t="0" r="15240" b="19050"/>
                  <wp:wrapNone/>
                  <wp:docPr id="3" name="사각형: 모서리가 접힌 도형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5060" cy="1295400"/>
                          </a:xfrm>
                          <a:prstGeom prst="foldedCorner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609" w:rsidRDefault="00C85609" w:rsidP="00BD5FD0">
                              <w:pPr>
                                <w:ind w:firstLineChars="50" w:firstLine="110"/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</w:rPr>
                                <w:t>l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ist_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1: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후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위표기법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변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리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스트</w:t>
                              </w:r>
                            </w:p>
                            <w:p w:rsidR="00C85609" w:rsidRPr="00BD5FD0" w:rsidRDefault="00C85609" w:rsidP="00BD5FD0">
                              <w:r>
                                <w:rPr>
                                  <w:rFonts w:ascii="맑은 고딕" w:eastAsia="맑은 고딕" w:hAnsi="맑은 고딕"/>
                                </w:rPr>
                                <w:t xml:space="preserve">stack: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연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산자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보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리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스트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4393648" id="_x0000_s1033" type="#_x0000_t65" style="position:absolute;margin-left:213.3pt;margin-top:-130.95pt;width:187.8pt;height:10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" adj="18000" fillcolor="#fef0cd [662]" strokecolor="#a5a5a5 [2092]" strokeweight="2pt">
                  <v:textbox>
                    <w:txbxContent>
                      <w:p w:rsidR="00C85609" w:rsidRDefault="00C85609" w:rsidP="00BD5FD0">
                        <w:pPr>
                          <w:ind w:firstLineChars="50" w:firstLine="110"/>
                          <w:rPr>
                            <w:rFonts w:ascii="맑은 고딕" w:eastAsia="맑은 고딕" w:hAnsi="맑은 고딕"/>
                          </w:rPr>
                        </w:pPr>
                        <w:r>
                          <w:rPr>
                            <w:rFonts w:ascii="맑은 고딕" w:eastAsia="맑은 고딕" w:hAnsi="맑은 고딕"/>
                          </w:rPr>
                          <w:t>l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>ist_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1: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>후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위표기법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변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환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리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스트</w:t>
                        </w:r>
                      </w:p>
                      <w:p w:rsidR="00C85609" w:rsidRPr="00BD5FD0" w:rsidRDefault="00C85609" w:rsidP="00BD5FD0">
                        <w:r>
                          <w:rPr>
                            <w:rFonts w:ascii="맑은 고딕" w:eastAsia="맑은 고딕" w:hAnsi="맑은 고딕"/>
                          </w:rPr>
                          <w:t xml:space="preserve">stack: 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>연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산자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보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관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리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스트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5529"/>
        <w:gridCol w:w="157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6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6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6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6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6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6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6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7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8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28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69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PushOrPop(DLL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</w:t>
            </w:r>
            <w:r w:rsidRPr="00AD0DF0">
              <w:rPr>
                <w:rFonts w:ascii="맑은 고딕" w:eastAsia="맑은 고딕" w:hAnsi="맑은 고딕"/>
                <w:color w:val="066DE2"/>
              </w:rPr>
              <w:t>char</w:t>
            </w:r>
            <w:r w:rsidRPr="00AD0DF0">
              <w:rPr>
                <w:rFonts w:ascii="맑은 고딕" w:eastAsia="맑은 고딕" w:hAnsi="맑은 고딕"/>
                <w:color w:val="010101"/>
              </w:rPr>
              <w:t> input_opr, 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list_1)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{ </w:t>
            </w:r>
            <w:r w:rsidRPr="00AD0DF0">
              <w:rPr>
                <w:rFonts w:ascii="맑은 고딕" w:eastAsia="맑은 고딕" w:hAnsi="맑은 고딕"/>
                <w:color w:val="999999"/>
              </w:rPr>
              <w:t>//Push 할건지 Pop할건지 판단하는 함수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ssize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(ssize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newnode(input_opr));</w:t>
            </w:r>
          </w:p>
          <w:p w:rsidR="00284D72" w:rsidRPr="00AD0DF0" w:rsidRDefault="006612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698" w:author="김 예지" w:date="2018-12-03T19:18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77696" behindDoc="0" locked="0" layoutInCell="1" allowOverlap="1" wp14:anchorId="6E0C2F84" wp14:editId="6487DFCD">
                        <wp:simplePos x="0" y="0"/>
                        <wp:positionH relativeFrom="margin">
                          <wp:posOffset>2522855</wp:posOffset>
                        </wp:positionH>
                        <wp:positionV relativeFrom="paragraph">
                          <wp:posOffset>121285</wp:posOffset>
                        </wp:positionV>
                        <wp:extent cx="2369820" cy="1743710"/>
                        <wp:effectExtent l="0" t="0" r="11430" b="27940"/>
                        <wp:wrapNone/>
                        <wp:docPr id="14" name="사각형: 모서리가 접힌 도형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369820" cy="1744134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Default="00C85609" w:rsidP="00E269FC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699" w:author="김 예지" w:date="2018-12-03T19:18:00Z">
                                      <w:r w:rsidRPr="00A95B0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</w:t>
                                      </w:r>
                                      <w:r w:rsidRPr="00A95B00">
                                        <w:rPr>
                                          <w:rFonts w:ascii="맑은 고딕" w:eastAsia="맑은 고딕" w:hAnsi="맑은 고딕"/>
                                        </w:rPr>
                                        <w:t>Great</w:t>
                                      </w:r>
                                    </w:ins>
                                    <w:ins w:id="700" w:author="김 예지" w:date="2018-12-03T19:19:00Z">
                                      <w:r w:rsidRPr="00A95B00">
                                        <w:rPr>
                                          <w:rFonts w:ascii="맑은 고딕" w:eastAsia="맑은 고딕" w:hAnsi="맑은 고딕"/>
                                        </w:rPr>
                                        <w:t>Opr</w:t>
                                      </w:r>
                                      <w:r w:rsidRPr="00A95B0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함수를 이용</w:t>
                                      </w:r>
                                    </w:ins>
                                  </w:p>
                                  <w:p w:rsidR="00C85609" w:rsidRPr="00A95B00" w:rsidRDefault="00C85609" w:rsidP="00E269FC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701" w:author="김 예지" w:date="2018-12-03T19:19:00Z">
                                      <w:r w:rsidRPr="00A95B0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연산자를 어느 스택에 </w:t>
                                      </w:r>
                                      <w:r w:rsidRPr="00A95B00">
                                        <w:rPr>
                                          <w:rFonts w:ascii="맑은 고딕" w:eastAsia="맑은 고딕" w:hAnsi="맑은 고딕"/>
                                        </w:rPr>
                                        <w:t>Push</w:t>
                                      </w:r>
                                      <w:r w:rsidRPr="00A95B0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나 </w:t>
                                      </w:r>
                                      <w:r w:rsidRPr="00A95B00">
                                        <w:rPr>
                                          <w:rFonts w:ascii="맑은 고딕" w:eastAsia="맑은 고딕" w:hAnsi="맑은 고딕"/>
                                        </w:rPr>
                                        <w:t>Pop</w:t>
                                      </w:r>
                                      <w:r w:rsidRPr="00A95B0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을 할 것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ins w:id="702" w:author="김 예지" w:date="2018-12-03T19:19:00Z">
                                      <w:r w:rsidRPr="00A95B0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인지 판단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하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ins w:id="703" w:author="김 예지" w:date="2018-12-03T19:19:00Z">
                                      <w:r w:rsidRPr="00A95B0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함수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E0C2F84" id="사각형: 모서리가 접힌 도형 14" o:spid="_x0000_s1034" type="#_x0000_t65" style="position:absolute;margin-left:198.65pt;margin-top:9.55pt;width:186.6pt;height:137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" adj="18000" fillcolor="#fef0cd [662]" strokecolor="#a5a5a5 [2092]" strokeweight="2pt">
                        <v:textbox>
                          <w:txbxContent>
                            <w:p w:rsidR="00C85609" w:rsidRDefault="00C85609" w:rsidP="00E269FC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704" w:author="김 예지" w:date="2018-12-03T19:18:00Z">
                                <w:r w:rsidRPr="00A95B00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 </w:t>
                                </w:r>
                                <w:r w:rsidRPr="00A95B00">
                                  <w:rPr>
                                    <w:rFonts w:ascii="맑은 고딕" w:eastAsia="맑은 고딕" w:hAnsi="맑은 고딕"/>
                                  </w:rPr>
                                  <w:t>Great</w:t>
                                </w:r>
                              </w:ins>
                              <w:ins w:id="705" w:author="김 예지" w:date="2018-12-03T19:19:00Z">
                                <w:r w:rsidRPr="00A95B00">
                                  <w:rPr>
                                    <w:rFonts w:ascii="맑은 고딕" w:eastAsia="맑은 고딕" w:hAnsi="맑은 고딕"/>
                                  </w:rPr>
                                  <w:t>Opr</w:t>
                                </w:r>
                                <w:r w:rsidRPr="00A95B00">
                                  <w:rPr>
                                    <w:rFonts w:ascii="맑은 고딕" w:eastAsia="맑은 고딕" w:hAnsi="맑은 고딕" w:hint="eastAsia"/>
                                  </w:rPr>
                                  <w:t>함수를 이용</w:t>
                                </w:r>
                              </w:ins>
                            </w:p>
                            <w:p w:rsidR="00C85609" w:rsidRPr="00A95B00" w:rsidRDefault="00C85609" w:rsidP="00E269FC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706" w:author="김 예지" w:date="2018-12-03T19:19:00Z">
                                <w:r w:rsidRPr="00A95B00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연산자를 어느 스택에 </w:t>
                                </w:r>
                                <w:r w:rsidRPr="00A95B00">
                                  <w:rPr>
                                    <w:rFonts w:ascii="맑은 고딕" w:eastAsia="맑은 고딕" w:hAnsi="맑은 고딕"/>
                                  </w:rPr>
                                  <w:t>Push</w:t>
                                </w:r>
                                <w:r w:rsidRPr="00A95B00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나 </w:t>
                                </w:r>
                                <w:r w:rsidRPr="00A95B00">
                                  <w:rPr>
                                    <w:rFonts w:ascii="맑은 고딕" w:eastAsia="맑은 고딕" w:hAnsi="맑은 고딕"/>
                                  </w:rPr>
                                  <w:t>Pop</w:t>
                                </w:r>
                                <w:r w:rsidRPr="00A95B00">
                                  <w:rPr>
                                    <w:rFonts w:ascii="맑은 고딕" w:eastAsia="맑은 고딕" w:hAnsi="맑은 고딕" w:hint="eastAsia"/>
                                  </w:rPr>
                                  <w:t>을 할 것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</w:t>
                              </w:r>
                              <w:ins w:id="707" w:author="김 예지" w:date="2018-12-03T19:19:00Z">
                                <w:r w:rsidRPr="00A95B00">
                                  <w:rPr>
                                    <w:rFonts w:ascii="맑은 고딕" w:eastAsia="맑은 고딕" w:hAnsi="맑은 고딕" w:hint="eastAsia"/>
                                  </w:rPr>
                                  <w:t>인지 판단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하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</w:t>
                              </w:r>
                              <w:ins w:id="708" w:author="김 예지" w:date="2018-12-03T19:19:00Z">
                                <w:r w:rsidRPr="00A95B00">
                                  <w:rPr>
                                    <w:rFonts w:ascii="맑은 고딕" w:eastAsia="맑은 고딕" w:hAnsi="맑은 고딕" w:hint="eastAsia"/>
                                  </w:rPr>
                                  <w:t>함수</w:t>
                                </w:r>
                              </w:ins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</w:ins>
            <w:r w:rsidR="00284D72" w:rsidRPr="00AD0DF0">
              <w:rPr>
                <w:rFonts w:ascii="맑은 고딕" w:eastAsia="맑은 고딕" w:hAnsi="맑은 고딕"/>
                <w:color w:val="010101"/>
              </w:rPr>
              <w:t>ssize 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+=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="00284D72"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bigyo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(bigyo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!=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bigyo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bigyo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(GreaterOpr(bigyo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val, input_opr)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FALSE)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newnode(input_opr));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ssize </w:t>
            </w:r>
            <w:r w:rsidRPr="00AD0DF0">
              <w:rPr>
                <w:rFonts w:ascii="맑은 고딕" w:eastAsia="맑은 고딕" w:hAnsi="맑은 고딕"/>
                <w:color w:val="A71D5D"/>
              </w:rPr>
              <w:t>+=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(ssize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POP_all(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list_1);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newnode(input_opr));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ssize </w:t>
            </w:r>
            <w:r w:rsidRPr="00AD0DF0">
              <w:rPr>
                <w:rFonts w:ascii="맑은 고딕" w:eastAsia="맑은 고딕" w:hAnsi="맑은 고딕"/>
                <w:color w:val="A71D5D"/>
              </w:rPr>
              <w:t>+=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(ssize </w:t>
            </w:r>
            <w:r w:rsidRPr="00AD0DF0">
              <w:rPr>
                <w:rFonts w:ascii="맑은 고딕" w:eastAsia="맑은 고딕" w:hAnsi="맑은 고딕"/>
                <w:color w:val="A71D5D"/>
              </w:rPr>
              <w:t>&gt;=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2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newnode(bigyo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bigyo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bigyo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bigyo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ssize </w:t>
            </w:r>
            <w:r w:rsidRPr="00AD0DF0">
              <w:rPr>
                <w:rFonts w:ascii="맑은 고딕" w:eastAsia="맑은 고딕" w:hAnsi="맑은 고딕"/>
                <w:color w:val="A71D5D"/>
              </w:rPr>
              <w:t>-=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709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284D72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17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1B7D31" w:rsidRPr="00AD0DF0" w:rsidRDefault="001B7D31">
      <w:pPr>
        <w:rPr>
          <w:rFonts w:ascii="맑은 고딕" w:eastAsia="맑은 고딕" w:hAnsi="맑은 고딕" w:cs="함초롬바탕"/>
        </w:rPr>
      </w:pPr>
    </w:p>
    <w:p w:rsidR="006A678E" w:rsidRPr="00AD0DF0" w:rsidRDefault="006A678E" w:rsidP="00750224">
      <w:pPr>
        <w:ind w:firstLine="132"/>
        <w:rPr>
          <w:rFonts w:ascii="맑은 고딕" w:eastAsia="맑은 고딕" w:hAnsi="맑은 고딕" w:cs="함초롬바탕"/>
        </w:rPr>
      </w:pPr>
      <w:del w:id="710" w:author="김 예지" w:date="2018-12-03T19:20:00Z">
        <w:r w:rsidRPr="00AD0DF0" w:rsidDel="006612CE">
          <w:rPr>
            <w:rFonts w:ascii="맑은 고딕" w:eastAsia="맑은 고딕" w:hAnsi="맑은 고딕" w:cs="함초롬바탕" w:hint="eastAsia"/>
          </w:rPr>
          <w:delText xml:space="preserve">위의 </w:delText>
        </w:r>
        <w:r w:rsidRPr="00AD0DF0" w:rsidDel="006612CE">
          <w:rPr>
            <w:rFonts w:ascii="맑은 고딕" w:eastAsia="맑은 고딕" w:hAnsi="맑은 고딕" w:cs="함초롬바탕"/>
          </w:rPr>
          <w:delText>GreatOpr</w:delText>
        </w:r>
        <w:r w:rsidRPr="00AD0DF0" w:rsidDel="006612CE">
          <w:rPr>
            <w:rFonts w:ascii="맑은 고딕" w:eastAsia="맑은 고딕" w:hAnsi="맑은 고딕" w:cs="함초롬바탕" w:hint="eastAsia"/>
          </w:rPr>
          <w:delText xml:space="preserve">의 함수를 이용하여 연산자의 우선순위를 먼저 파악하고 </w:delText>
        </w:r>
        <w:r w:rsidRPr="00AD0DF0" w:rsidDel="006612CE">
          <w:rPr>
            <w:rFonts w:ascii="맑은 고딕" w:eastAsia="맑은 고딕" w:hAnsi="맑은 고딕" w:cs="함초롬바탕"/>
          </w:rPr>
          <w:delText>stack</w:delText>
        </w:r>
        <w:r w:rsidRPr="00AD0DF0" w:rsidDel="006612CE">
          <w:rPr>
            <w:rFonts w:ascii="맑은 고딕" w:eastAsia="맑은 고딕" w:hAnsi="맑은 고딕" w:cs="함초롬바탕" w:hint="eastAsia"/>
          </w:rPr>
          <w:delText xml:space="preserve">에 상황에 따라 </w:delText>
        </w:r>
        <w:r w:rsidRPr="00AD0DF0" w:rsidDel="006612CE">
          <w:rPr>
            <w:rFonts w:ascii="맑은 고딕" w:eastAsia="맑은 고딕" w:hAnsi="맑은 고딕" w:cs="함초롬바탕"/>
          </w:rPr>
          <w:delText xml:space="preserve">push </w:delText>
        </w:r>
        <w:r w:rsidRPr="00AD0DF0" w:rsidDel="006612CE">
          <w:rPr>
            <w:rFonts w:ascii="맑은 고딕" w:eastAsia="맑은 고딕" w:hAnsi="맑은 고딕" w:cs="함초롬바탕" w:hint="eastAsia"/>
          </w:rPr>
          <w:delText xml:space="preserve">나 </w:delText>
        </w:r>
        <w:r w:rsidRPr="00AD0DF0" w:rsidDel="006612CE">
          <w:rPr>
            <w:rFonts w:ascii="맑은 고딕" w:eastAsia="맑은 고딕" w:hAnsi="맑은 고딕" w:cs="함초롬바탕"/>
          </w:rPr>
          <w:delText xml:space="preserve">pop </w:delText>
        </w:r>
        <w:r w:rsidRPr="00AD0DF0" w:rsidDel="006612CE">
          <w:rPr>
            <w:rFonts w:ascii="맑은 고딕" w:eastAsia="맑은 고딕" w:hAnsi="맑은 고딕" w:cs="함초롬바탕" w:hint="eastAsia"/>
          </w:rPr>
          <w:delText>을 실행하도록 하는 함수이다</w:delText>
        </w:r>
      </w:del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4698"/>
        <w:gridCol w:w="157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1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2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3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3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73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postfix(DLL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list, 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list_1)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newDLL(); </w:t>
            </w:r>
            <w:del w:id="733" w:author="김 예지" w:date="2018-12-03T19:20:00Z">
              <w:r w:rsidRPr="00AD0DF0" w:rsidDel="006612CE">
                <w:rPr>
                  <w:rFonts w:ascii="맑은 고딕" w:eastAsia="맑은 고딕" w:hAnsi="맑은 고딕"/>
                  <w:color w:val="999999"/>
                </w:rPr>
                <w:delText>// 연산자 담아둘 스택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Del="006612CE" w:rsidRDefault="00284D72">
            <w:pPr>
              <w:spacing w:line="312" w:lineRule="auto"/>
              <w:rPr>
                <w:del w:id="734" w:author="김 예지" w:date="2018-12-03T19:22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  <w:del w:id="735" w:author="김 예지" w:date="2018-12-03T19:22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999999"/>
                </w:rPr>
                <w:delText>//마지막숫자 일 경우</w:delText>
              </w:r>
            </w:del>
          </w:p>
          <w:p w:rsidR="006612CE" w:rsidRPr="00AD0DF0" w:rsidRDefault="006612CE">
            <w:pPr>
              <w:spacing w:line="312" w:lineRule="auto"/>
              <w:rPr>
                <w:ins w:id="736" w:author="김 예지" w:date="2018-12-03T19:22:00Z"/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6612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737" w:author="김 예지" w:date="2018-12-03T19:20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79744" behindDoc="0" locked="0" layoutInCell="1" allowOverlap="1" wp14:anchorId="0F210C29" wp14:editId="01DC3E0A">
                        <wp:simplePos x="0" y="0"/>
                        <wp:positionH relativeFrom="column">
                          <wp:posOffset>2946400</wp:posOffset>
                        </wp:positionH>
                        <wp:positionV relativeFrom="paragraph">
                          <wp:posOffset>186690</wp:posOffset>
                        </wp:positionV>
                        <wp:extent cx="2023110" cy="727710"/>
                        <wp:effectExtent l="0" t="0" r="15240" b="15240"/>
                        <wp:wrapNone/>
                        <wp:docPr id="15" name="사각형: 모서리가 접힌 도형 1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023533" cy="727710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Default="00C85609" w:rsidP="001B6F8B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738" w:author="김 예지" w:date="2018-12-03T19:20:00Z">
                                      <w:r w:rsidRPr="001B6F8B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최종 후위표기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변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환함수</w:t>
                                    </w:r>
                                  </w:p>
                                  <w:p w:rsidR="00C85609" w:rsidRPr="001B6F8B" w:rsidRDefault="00C85609" w:rsidP="001B6F8B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F210C29" id="사각형: 모서리가 접힌 도형 15" o:spid="_x0000_s1035" type="#_x0000_t65" style="position:absolute;margin-left:232pt;margin-top:14.7pt;width:159.3pt;height:5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" adj="18000" fillcolor="#fef0cd [662]" strokecolor="#a5a5a5 [2092]" strokeweight="2pt">
                        <v:textbox>
                          <w:txbxContent>
                            <w:p w:rsidR="00C85609" w:rsidRDefault="00C85609" w:rsidP="001B6F8B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739" w:author="김 예지" w:date="2018-12-03T19:20:00Z">
                                <w:r w:rsidRPr="001B6F8B">
                                  <w:rPr>
                                    <w:rFonts w:ascii="맑은 고딕" w:eastAsia="맑은 고딕" w:hAnsi="맑은 고딕" w:hint="eastAsia"/>
                                  </w:rPr>
                                  <w:t>최종 후위표기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변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환함수</w:t>
                              </w:r>
                            </w:p>
                            <w:p w:rsidR="00C85609" w:rsidRPr="001B6F8B" w:rsidRDefault="00C85609" w:rsidP="001B6F8B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284D72" w:rsidRPr="00AD0DF0">
              <w:rPr>
                <w:rFonts w:ascii="맑은 고딕" w:eastAsia="맑은 고딕" w:hAnsi="맑은 고딕"/>
                <w:color w:val="010101"/>
              </w:rPr>
              <w:t>append(list_1, newnode(curr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 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}</w:t>
            </w:r>
          </w:p>
          <w:p w:rsidR="006612CE" w:rsidRPr="00AD0DF0" w:rsidRDefault="00284D72">
            <w:pPr>
              <w:spacing w:line="312" w:lineRule="auto"/>
              <w:rPr>
                <w:ins w:id="740" w:author="김 예지" w:date="2018-12-03T19:22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(isdigit(curr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6612CE" w:rsidRPr="00AD0DF0" w:rsidRDefault="00284D72">
            <w:pPr>
              <w:spacing w:line="312" w:lineRule="auto"/>
              <w:rPr>
                <w:ins w:id="741" w:author="김 예지" w:date="2018-12-03T19:21:00Z"/>
                <w:rFonts w:ascii="맑은 고딕" w:eastAsia="맑은 고딕" w:hAnsi="맑은 고딕"/>
                <w:color w:val="999999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{ </w:t>
            </w:r>
            <w:del w:id="742" w:author="김 예지" w:date="2018-12-03T19:21:00Z">
              <w:r w:rsidRPr="00AD0DF0" w:rsidDel="006612CE">
                <w:rPr>
                  <w:rFonts w:ascii="맑은 고딕" w:eastAsia="맑은 고딕" w:hAnsi="맑은 고딕"/>
                  <w:color w:val="999999"/>
                </w:rPr>
                <w:delText>// 숫자나 .이나오면 그냥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743" w:author="김 예지" w:date="2018-12-03T19:22:00Z"/>
                <w:rFonts w:ascii="맑은 고딕" w:eastAsia="맑은 고딕" w:hAnsi="맑은 고딕"/>
                <w:color w:val="010101"/>
              </w:rPr>
            </w:pPr>
            <w:del w:id="744" w:author="김 예지" w:date="2018-12-03T19:21:00Z">
              <w:r w:rsidRPr="00AD0DF0" w:rsidDel="006612CE">
                <w:rPr>
                  <w:rFonts w:ascii="맑은 고딕" w:eastAsia="맑은 고딕" w:hAnsi="맑은 고딕"/>
                  <w:color w:val="999999"/>
                </w:rPr>
                <w:delText>다 때려박</w:delText>
              </w:r>
            </w:del>
            <w:del w:id="745" w:author="김 예지" w:date="2018-12-03T19:22:00Z">
              <w:r w:rsidRPr="00AD0DF0" w:rsidDel="006612CE">
                <w:rPr>
                  <w:rFonts w:ascii="맑은 고딕" w:eastAsia="맑은 고딕" w:hAnsi="맑은 고딕"/>
                  <w:color w:val="999999"/>
                </w:rPr>
                <w:delText>음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  </w:t>
            </w:r>
            <w:del w:id="746" w:author="김 예지" w:date="2018-12-03T19:22:00Z">
              <w:r w:rsidRPr="00AD0DF0" w:rsidDel="006612CE">
                <w:rPr>
                  <w:rFonts w:ascii="맑은 고딕" w:eastAsia="맑은 고딕" w:hAnsi="맑은 고딕"/>
                  <w:color w:val="999999"/>
                </w:rPr>
                <w:delText>// 연산자들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 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PushOrPop(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val, list_1);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POP_all(</w:t>
            </w:r>
            <w:r w:rsidRPr="00AD0DF0">
              <w:rPr>
                <w:rFonts w:ascii="맑은 고딕" w:eastAsia="맑은 고딕" w:hAnsi="맑은 고딕"/>
                <w:color w:val="066DE2"/>
              </w:rPr>
              <w:t>stack</w:t>
            </w:r>
            <w:r w:rsidRPr="00AD0DF0">
              <w:rPr>
                <w:rFonts w:ascii="맑은 고딕" w:eastAsia="맑은 고딕" w:hAnsi="맑은 고딕"/>
                <w:color w:val="010101"/>
              </w:rPr>
              <w:t>, list_1);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747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284D72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18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  <w:tr w:rsidR="006612CE" w:rsidRPr="00AD0DF0" w:rsidTr="00284D72">
        <w:trPr>
          <w:tblCellSpacing w:w="0" w:type="dxa"/>
          <w:ins w:id="748" w:author="김 예지" w:date="2018-12-03T19:25:00Z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6612CE" w:rsidRPr="00AD0DF0" w:rsidRDefault="006612CE">
            <w:pPr>
              <w:spacing w:line="312" w:lineRule="auto"/>
              <w:rPr>
                <w:ins w:id="749" w:author="김 예지" w:date="2018-12-03T19:25:00Z"/>
                <w:rFonts w:ascii="맑은 고딕" w:eastAsia="맑은 고딕" w:hAnsi="맑은 고딕"/>
                <w:color w:val="666666"/>
              </w:rPr>
              <w:pPrChange w:id="750" w:author="김 규진" w:date="2018-12-03T20:20:00Z">
                <w:pPr>
                  <w:spacing w:line="312" w:lineRule="auto"/>
                  <w:jc w:val="right"/>
                </w:pPr>
              </w:pPrChange>
            </w:pP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</w:tcPr>
          <w:p w:rsidR="006612CE" w:rsidRPr="00AD0DF0" w:rsidRDefault="006612CE">
            <w:pPr>
              <w:spacing w:line="312" w:lineRule="auto"/>
              <w:rPr>
                <w:ins w:id="751" w:author="김 예지" w:date="2018-12-03T19:25:00Z"/>
                <w:rFonts w:ascii="맑은 고딕" w:eastAsia="맑은 고딕" w:hAnsi="맑은 고딕"/>
                <w:color w:val="A71D5D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</w:tcPr>
          <w:p w:rsidR="006612CE" w:rsidRPr="00AD0DF0" w:rsidRDefault="006612CE">
            <w:pPr>
              <w:rPr>
                <w:ins w:id="752" w:author="김 예지" w:date="2018-12-03T19:25:00Z"/>
                <w:rStyle w:val="af9"/>
                <w:rFonts w:ascii="맑은 고딕" w:eastAsia="맑은 고딕" w:hAnsi="맑은 고딕"/>
                <w:color w:val="FFFFFF"/>
                <w:sz w:val="14"/>
                <w:szCs w:val="14"/>
                <w:shd w:val="clear" w:color="auto" w:fill="E5E5E5"/>
              </w:rPr>
            </w:pPr>
          </w:p>
        </w:tc>
      </w:tr>
    </w:tbl>
    <w:p w:rsidR="006A678E" w:rsidRPr="00AD0DF0" w:rsidDel="006612CE" w:rsidRDefault="006A678E">
      <w:pPr>
        <w:rPr>
          <w:del w:id="753" w:author="김 예지" w:date="2018-12-03T19:22:00Z"/>
          <w:rFonts w:ascii="맑은 고딕" w:eastAsia="맑은 고딕" w:hAnsi="맑은 고딕" w:cs="함초롬바탕"/>
        </w:rPr>
      </w:pPr>
      <w:del w:id="754" w:author="김 예지" w:date="2018-12-03T19:21:00Z">
        <w:r w:rsidRPr="00AD0DF0" w:rsidDel="006612CE">
          <w:rPr>
            <w:rFonts w:ascii="맑은 고딕" w:eastAsia="맑은 고딕" w:hAnsi="맑은 고딕" w:cs="함초롬바탕" w:hint="eastAsia"/>
          </w:rPr>
          <w:delText>최종적으로 후위표기법으로 바꾸는 함수</w:delText>
        </w:r>
      </w:del>
      <w:del w:id="755" w:author="김 예지" w:date="2018-12-03T19:20:00Z">
        <w:r w:rsidRPr="00AD0DF0" w:rsidDel="006612CE">
          <w:rPr>
            <w:rFonts w:ascii="맑은 고딕" w:eastAsia="맑은 고딕" w:hAnsi="맑은 고딕" w:cs="함초롬바탕" w:hint="eastAsia"/>
          </w:rPr>
          <w:delText>이다.</w:delText>
        </w:r>
      </w:del>
    </w:p>
    <w:p w:rsidR="006612CE" w:rsidRPr="00AD0DF0" w:rsidRDefault="006612CE">
      <w:pPr>
        <w:rPr>
          <w:ins w:id="756" w:author="김 예지" w:date="2018-12-03T19:25:00Z"/>
          <w:rFonts w:ascii="맑은 고딕" w:eastAsia="맑은 고딕" w:hAnsi="맑은 고딕" w:cs="함초롬바탕"/>
        </w:rPr>
      </w:pPr>
    </w:p>
    <w:p w:rsidR="006612CE" w:rsidRPr="00AD0DF0" w:rsidRDefault="006612CE">
      <w:pPr>
        <w:ind w:firstLine="132"/>
        <w:rPr>
          <w:ins w:id="757" w:author="김 예지" w:date="2018-12-03T19:25:00Z"/>
          <w:rFonts w:ascii="맑은 고딕" w:eastAsia="맑은 고딕" w:hAnsi="맑은 고딕" w:cs="함초롬바탕"/>
        </w:rPr>
      </w:pPr>
      <w:ins w:id="758" w:author="김 예지" w:date="2018-12-03T19:25:00Z">
        <w:r w:rsidRPr="00AD0DF0">
          <w:rPr>
            <w:rFonts w:ascii="맑은 고딕" w:eastAsia="맑은 고딕" w:hAnsi="맑은 고딕"/>
            <w:noProof/>
            <w:color w:val="010101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6B8C0DA" wp14:editId="18CB2365">
                  <wp:simplePos x="0" y="0"/>
                  <wp:positionH relativeFrom="margin">
                    <wp:align>right</wp:align>
                  </wp:positionH>
                  <wp:positionV relativeFrom="paragraph">
                    <wp:posOffset>2056130</wp:posOffset>
                  </wp:positionV>
                  <wp:extent cx="2080260" cy="1394460"/>
                  <wp:effectExtent l="0" t="0" r="15240" b="15240"/>
                  <wp:wrapNone/>
                  <wp:docPr id="17" name="사각형: 모서리가 접힌 도형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80260" cy="1394460"/>
                          </a:xfrm>
                          <a:prstGeom prst="foldedCorner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609" w:rsidRPr="001B6F8B" w:rsidRDefault="00C85609" w:rsidP="006612CE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후위표기를 </w:t>
                              </w:r>
                              <w:r w:rsidRPr="001B6F8B"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보관하는 </w:t>
                              </w:r>
                              <w:r w:rsidRPr="001B6F8B">
                                <w:rPr>
                                  <w:rFonts w:ascii="맑은 고딕" w:eastAsia="맑은 고딕" w:hAnsi="맑은 고딕"/>
                                </w:rPr>
                                <w:t>list_1</w:t>
                              </w:r>
                              <w:r w:rsidRPr="001B6F8B"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스택에 괄호를 지워주는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함수 // 8시42분 수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요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6B8C0DA" id="사각형: 모서리가 접힌 도형 17" o:spid="_x0000_s1036" type="#_x0000_t65" style="position:absolute;left:0;text-align:left;margin-left:112.6pt;margin-top:161.9pt;width:163.8pt;height:109.8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" adj="18000" fillcolor="#fef0cd [662]" strokecolor="#a5a5a5 [2092]" strokeweight="2pt">
                  <v:textbox>
                    <w:txbxContent>
                      <w:p w:rsidR="00C85609" w:rsidRPr="001B6F8B" w:rsidRDefault="00C85609" w:rsidP="006612CE">
                        <w:pPr>
                          <w:rPr>
                            <w:rFonts w:ascii="맑은 고딕" w:eastAsia="맑은 고딕" w:hAnsi="맑은 고딕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후위표기를 </w:t>
                        </w:r>
                        <w:r w:rsidRPr="001B6F8B">
                          <w:rPr>
                            <w:rFonts w:ascii="맑은 고딕" w:eastAsia="맑은 고딕" w:hAnsi="맑은 고딕" w:hint="eastAsia"/>
                          </w:rPr>
                          <w:t xml:space="preserve">보관하는 </w:t>
                        </w:r>
                        <w:r w:rsidRPr="001B6F8B">
                          <w:rPr>
                            <w:rFonts w:ascii="맑은 고딕" w:eastAsia="맑은 고딕" w:hAnsi="맑은 고딕"/>
                          </w:rPr>
                          <w:t>list_1</w:t>
                        </w:r>
                        <w:r w:rsidRPr="001B6F8B">
                          <w:rPr>
                            <w:rFonts w:ascii="맑은 고딕" w:eastAsia="맑은 고딕" w:hAnsi="맑은 고딕" w:hint="eastAsia"/>
                          </w:rPr>
                          <w:t xml:space="preserve">스택에 괄호를 지워주는 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>함수 // 8시42분 수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정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요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망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818"/>
        <w:gridCol w:w="157"/>
      </w:tblGrid>
      <w:tr w:rsidR="006612CE" w:rsidRPr="00AD0DF0" w:rsidTr="00FA66CE">
        <w:trPr>
          <w:tblCellSpacing w:w="0" w:type="dxa"/>
          <w:ins w:id="759" w:author="김 예지" w:date="2018-12-03T19:25:00Z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612CE" w:rsidRPr="00AD0DF0" w:rsidRDefault="006612CE">
            <w:pPr>
              <w:spacing w:line="312" w:lineRule="auto"/>
              <w:rPr>
                <w:ins w:id="760" w:author="김 예지" w:date="2018-12-03T19:25:00Z"/>
                <w:rFonts w:ascii="맑은 고딕" w:eastAsia="맑은 고딕" w:hAnsi="맑은 고딕"/>
                <w:color w:val="666666"/>
              </w:rPr>
              <w:pPrChange w:id="761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62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lastRenderedPageBreak/>
                <w:t>1</w:t>
              </w:r>
            </w:ins>
          </w:p>
          <w:p w:rsidR="006612CE" w:rsidRPr="00AD0DF0" w:rsidRDefault="006612CE">
            <w:pPr>
              <w:spacing w:line="312" w:lineRule="auto"/>
              <w:rPr>
                <w:ins w:id="763" w:author="김 예지" w:date="2018-12-03T19:25:00Z"/>
                <w:rFonts w:ascii="맑은 고딕" w:eastAsia="맑은 고딕" w:hAnsi="맑은 고딕"/>
                <w:color w:val="666666"/>
              </w:rPr>
              <w:pPrChange w:id="764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65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2</w:t>
              </w:r>
            </w:ins>
          </w:p>
          <w:p w:rsidR="006612CE" w:rsidRPr="00AD0DF0" w:rsidRDefault="006612CE">
            <w:pPr>
              <w:spacing w:line="312" w:lineRule="auto"/>
              <w:rPr>
                <w:ins w:id="766" w:author="김 예지" w:date="2018-12-03T19:25:00Z"/>
                <w:rFonts w:ascii="맑은 고딕" w:eastAsia="맑은 고딕" w:hAnsi="맑은 고딕"/>
                <w:color w:val="666666"/>
              </w:rPr>
              <w:pPrChange w:id="767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68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3</w:t>
              </w:r>
            </w:ins>
          </w:p>
          <w:p w:rsidR="006612CE" w:rsidRPr="00AD0DF0" w:rsidRDefault="006612CE">
            <w:pPr>
              <w:spacing w:line="312" w:lineRule="auto"/>
              <w:rPr>
                <w:ins w:id="769" w:author="김 예지" w:date="2018-12-03T19:25:00Z"/>
                <w:rFonts w:ascii="맑은 고딕" w:eastAsia="맑은 고딕" w:hAnsi="맑은 고딕"/>
                <w:color w:val="666666"/>
              </w:rPr>
              <w:pPrChange w:id="770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71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4</w:t>
              </w:r>
            </w:ins>
          </w:p>
          <w:p w:rsidR="006612CE" w:rsidRPr="00AD0DF0" w:rsidRDefault="006612CE">
            <w:pPr>
              <w:spacing w:line="312" w:lineRule="auto"/>
              <w:rPr>
                <w:ins w:id="772" w:author="김 예지" w:date="2018-12-03T19:25:00Z"/>
                <w:rFonts w:ascii="맑은 고딕" w:eastAsia="맑은 고딕" w:hAnsi="맑은 고딕"/>
                <w:color w:val="666666"/>
              </w:rPr>
              <w:pPrChange w:id="773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74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5</w:t>
              </w:r>
            </w:ins>
          </w:p>
          <w:p w:rsidR="006612CE" w:rsidRPr="00AD0DF0" w:rsidRDefault="006612CE">
            <w:pPr>
              <w:spacing w:line="312" w:lineRule="auto"/>
              <w:rPr>
                <w:ins w:id="775" w:author="김 예지" w:date="2018-12-03T19:25:00Z"/>
                <w:rFonts w:ascii="맑은 고딕" w:eastAsia="맑은 고딕" w:hAnsi="맑은 고딕"/>
                <w:color w:val="666666"/>
              </w:rPr>
              <w:pPrChange w:id="776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77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6</w:t>
              </w:r>
            </w:ins>
          </w:p>
          <w:p w:rsidR="006612CE" w:rsidRPr="00AD0DF0" w:rsidRDefault="006612CE">
            <w:pPr>
              <w:spacing w:line="312" w:lineRule="auto"/>
              <w:rPr>
                <w:ins w:id="778" w:author="김 예지" w:date="2018-12-03T19:25:00Z"/>
                <w:rFonts w:ascii="맑은 고딕" w:eastAsia="맑은 고딕" w:hAnsi="맑은 고딕"/>
                <w:color w:val="666666"/>
              </w:rPr>
              <w:pPrChange w:id="779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80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7</w:t>
              </w:r>
            </w:ins>
          </w:p>
          <w:p w:rsidR="006612CE" w:rsidRPr="00AD0DF0" w:rsidRDefault="006612CE">
            <w:pPr>
              <w:spacing w:line="312" w:lineRule="auto"/>
              <w:rPr>
                <w:ins w:id="781" w:author="김 예지" w:date="2018-12-03T19:25:00Z"/>
                <w:rFonts w:ascii="맑은 고딕" w:eastAsia="맑은 고딕" w:hAnsi="맑은 고딕"/>
                <w:color w:val="666666"/>
              </w:rPr>
              <w:pPrChange w:id="782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83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8</w:t>
              </w:r>
            </w:ins>
          </w:p>
          <w:p w:rsidR="006612CE" w:rsidRPr="00AD0DF0" w:rsidRDefault="006612CE">
            <w:pPr>
              <w:spacing w:line="312" w:lineRule="auto"/>
              <w:rPr>
                <w:ins w:id="784" w:author="김 예지" w:date="2018-12-03T19:25:00Z"/>
                <w:rFonts w:ascii="맑은 고딕" w:eastAsia="맑은 고딕" w:hAnsi="맑은 고딕"/>
                <w:color w:val="666666"/>
              </w:rPr>
              <w:pPrChange w:id="785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86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9</w:t>
              </w:r>
            </w:ins>
          </w:p>
          <w:p w:rsidR="006612CE" w:rsidRPr="00AD0DF0" w:rsidRDefault="006612CE">
            <w:pPr>
              <w:spacing w:line="312" w:lineRule="auto"/>
              <w:rPr>
                <w:ins w:id="787" w:author="김 예지" w:date="2018-12-03T19:25:00Z"/>
                <w:rFonts w:ascii="맑은 고딕" w:eastAsia="맑은 고딕" w:hAnsi="맑은 고딕"/>
                <w:color w:val="666666"/>
              </w:rPr>
              <w:pPrChange w:id="788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89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10</w:t>
              </w:r>
            </w:ins>
          </w:p>
          <w:p w:rsidR="006612CE" w:rsidRPr="00AD0DF0" w:rsidRDefault="006612CE">
            <w:pPr>
              <w:spacing w:line="312" w:lineRule="auto"/>
              <w:rPr>
                <w:ins w:id="790" w:author="김 예지" w:date="2018-12-03T19:25:00Z"/>
                <w:rFonts w:ascii="맑은 고딕" w:eastAsia="맑은 고딕" w:hAnsi="맑은 고딕"/>
                <w:color w:val="666666"/>
              </w:rPr>
              <w:pPrChange w:id="791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92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11</w:t>
              </w:r>
            </w:ins>
          </w:p>
          <w:p w:rsidR="006612CE" w:rsidRPr="00AD0DF0" w:rsidRDefault="006612CE">
            <w:pPr>
              <w:spacing w:line="312" w:lineRule="auto"/>
              <w:rPr>
                <w:ins w:id="793" w:author="김 예지" w:date="2018-12-03T19:25:00Z"/>
                <w:rFonts w:ascii="맑은 고딕" w:eastAsia="맑은 고딕" w:hAnsi="맑은 고딕"/>
                <w:color w:val="666666"/>
              </w:rPr>
              <w:pPrChange w:id="794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95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12</w:t>
              </w:r>
            </w:ins>
          </w:p>
          <w:p w:rsidR="006612CE" w:rsidRPr="00AD0DF0" w:rsidRDefault="006612CE">
            <w:pPr>
              <w:spacing w:line="312" w:lineRule="auto"/>
              <w:rPr>
                <w:ins w:id="796" w:author="김 예지" w:date="2018-12-03T19:25:00Z"/>
                <w:rFonts w:ascii="맑은 고딕" w:eastAsia="맑은 고딕" w:hAnsi="맑은 고딕"/>
                <w:color w:val="666666"/>
              </w:rPr>
              <w:pPrChange w:id="797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798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13</w:t>
              </w:r>
            </w:ins>
          </w:p>
          <w:p w:rsidR="006612CE" w:rsidRPr="00AD0DF0" w:rsidRDefault="006612CE">
            <w:pPr>
              <w:spacing w:line="312" w:lineRule="auto"/>
              <w:rPr>
                <w:ins w:id="799" w:author="김 예지" w:date="2018-12-03T19:25:00Z"/>
                <w:rFonts w:ascii="맑은 고딕" w:eastAsia="맑은 고딕" w:hAnsi="맑은 고딕"/>
                <w:color w:val="666666"/>
              </w:rPr>
              <w:pPrChange w:id="800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801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14</w:t>
              </w:r>
            </w:ins>
          </w:p>
          <w:p w:rsidR="006612CE" w:rsidRPr="00AD0DF0" w:rsidRDefault="006612CE">
            <w:pPr>
              <w:spacing w:line="312" w:lineRule="auto"/>
              <w:rPr>
                <w:ins w:id="802" w:author="김 예지" w:date="2018-12-03T19:25:00Z"/>
                <w:rFonts w:ascii="맑은 고딕" w:eastAsia="맑은 고딕" w:hAnsi="맑은 고딕"/>
                <w:color w:val="666666"/>
              </w:rPr>
              <w:pPrChange w:id="803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804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15</w:t>
              </w:r>
            </w:ins>
          </w:p>
          <w:p w:rsidR="006612CE" w:rsidRPr="00AD0DF0" w:rsidRDefault="006612CE">
            <w:pPr>
              <w:spacing w:line="312" w:lineRule="auto"/>
              <w:rPr>
                <w:ins w:id="805" w:author="김 예지" w:date="2018-12-03T19:25:00Z"/>
                <w:rFonts w:ascii="맑은 고딕" w:eastAsia="맑은 고딕" w:hAnsi="맑은 고딕"/>
                <w:color w:val="666666"/>
              </w:rPr>
              <w:pPrChange w:id="806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807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16</w:t>
              </w:r>
            </w:ins>
          </w:p>
          <w:p w:rsidR="006612CE" w:rsidRPr="00AD0DF0" w:rsidRDefault="006612CE">
            <w:pPr>
              <w:spacing w:line="312" w:lineRule="auto"/>
              <w:rPr>
                <w:ins w:id="808" w:author="김 예지" w:date="2018-12-03T19:25:00Z"/>
                <w:rFonts w:ascii="맑은 고딕" w:eastAsia="맑은 고딕" w:hAnsi="맑은 고딕"/>
                <w:color w:val="666666"/>
              </w:rPr>
              <w:pPrChange w:id="809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810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17</w:t>
              </w:r>
            </w:ins>
          </w:p>
          <w:p w:rsidR="006612CE" w:rsidRPr="00AD0DF0" w:rsidRDefault="006612CE">
            <w:pPr>
              <w:spacing w:line="312" w:lineRule="auto"/>
              <w:rPr>
                <w:ins w:id="811" w:author="김 예지" w:date="2018-12-03T19:25:00Z"/>
                <w:rFonts w:ascii="맑은 고딕" w:eastAsia="맑은 고딕" w:hAnsi="맑은 고딕"/>
                <w:color w:val="666666"/>
              </w:rPr>
              <w:pPrChange w:id="812" w:author="김 규진" w:date="2018-12-03T20:20:00Z">
                <w:pPr>
                  <w:spacing w:line="312" w:lineRule="auto"/>
                  <w:jc w:val="right"/>
                </w:pPr>
              </w:pPrChange>
            </w:pPr>
            <w:ins w:id="813" w:author="김 예지" w:date="2018-12-03T19:25:00Z">
              <w:r w:rsidRPr="00AD0DF0">
                <w:rPr>
                  <w:rFonts w:ascii="맑은 고딕" w:eastAsia="맑은 고딕" w:hAnsi="맑은 고딕"/>
                  <w:color w:val="666666"/>
                </w:rPr>
                <w:t>18</w:t>
              </w:r>
            </w:ins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612CE" w:rsidRPr="00AD0DF0" w:rsidRDefault="006612CE">
            <w:pPr>
              <w:spacing w:line="312" w:lineRule="auto"/>
              <w:rPr>
                <w:ins w:id="814" w:author="김 예지" w:date="2018-12-03T19:25:00Z"/>
                <w:rFonts w:ascii="맑은 고딕" w:eastAsia="맑은 고딕" w:hAnsi="맑은 고딕"/>
                <w:color w:val="010101"/>
              </w:rPr>
            </w:pPr>
            <w:ins w:id="815" w:author="김 예지" w:date="2018-12-03T19:25:00Z">
              <w:r w:rsidRPr="00AD0DF0">
                <w:rPr>
                  <w:rFonts w:ascii="맑은 고딕" w:eastAsia="맑은 고딕" w:hAnsi="맑은 고딕"/>
                  <w:color w:val="A71D5D"/>
                </w:rPr>
                <w:t>void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delete_par(DLL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*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list_1) {</w:t>
              </w:r>
            </w:ins>
          </w:p>
          <w:p w:rsidR="006612CE" w:rsidRPr="00AD0DF0" w:rsidRDefault="006612CE">
            <w:pPr>
              <w:spacing w:line="312" w:lineRule="auto"/>
              <w:rPr>
                <w:ins w:id="816" w:author="김 예지" w:date="2018-12-03T19:25:00Z"/>
                <w:rFonts w:ascii="맑은 고딕" w:eastAsia="맑은 고딕" w:hAnsi="맑은 고딕"/>
                <w:color w:val="010101"/>
              </w:rPr>
            </w:pPr>
            <w:ins w:id="817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Node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*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curr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list_1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head;</w:t>
              </w:r>
            </w:ins>
          </w:p>
          <w:p w:rsidR="006612CE" w:rsidRPr="00AD0DF0" w:rsidRDefault="006612CE">
            <w:pPr>
              <w:spacing w:line="312" w:lineRule="auto"/>
              <w:rPr>
                <w:ins w:id="818" w:author="김 예지" w:date="2018-12-03T19:25:00Z"/>
                <w:rFonts w:ascii="맑은 고딕" w:eastAsia="맑은 고딕" w:hAnsi="맑은 고딕"/>
                <w:color w:val="010101"/>
              </w:rPr>
            </w:pPr>
            <w:ins w:id="819" w:author="김 예지" w:date="2018-12-03T19:25:00Z">
              <w:r w:rsidRPr="00AD0DF0">
                <w:rPr>
                  <w:rFonts w:ascii="맑은 고딕" w:eastAsia="맑은 고딕" w:hAnsi="맑은 고딕"/>
                  <w:color w:val="A71D5D"/>
                </w:rPr>
                <w:t>if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(curr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val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63A35C"/>
                </w:rPr>
                <w:t>' '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) deleteAt(list_1, </w:t>
              </w:r>
              <w:r w:rsidRPr="00AD0DF0">
                <w:rPr>
                  <w:rFonts w:ascii="맑은 고딕" w:eastAsia="맑은 고딕" w:hAnsi="맑은 고딕"/>
                  <w:color w:val="0099CC"/>
                </w:rPr>
                <w:t>0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);</w:t>
              </w:r>
            </w:ins>
          </w:p>
          <w:p w:rsidR="006612CE" w:rsidRPr="00AD0DF0" w:rsidRDefault="006612CE">
            <w:pPr>
              <w:spacing w:line="312" w:lineRule="auto"/>
              <w:rPr>
                <w:ins w:id="820" w:author="김 예지" w:date="2018-12-03T19:25:00Z"/>
                <w:rFonts w:ascii="맑은 고딕" w:eastAsia="맑은 고딕" w:hAnsi="맑은 고딕"/>
                <w:color w:val="010101"/>
              </w:rPr>
            </w:pPr>
            <w:ins w:id="821" w:author="김 예지" w:date="2018-12-03T19:25:00Z">
              <w:r w:rsidRPr="00AD0DF0">
                <w:rPr>
                  <w:rFonts w:ascii="맑은 고딕" w:eastAsia="맑은 고딕" w:hAnsi="맑은 고딕"/>
                  <w:color w:val="A71D5D"/>
                </w:rPr>
                <w:t>while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(</w:t>
              </w:r>
              <w:r w:rsidRPr="00AD0DF0">
                <w:rPr>
                  <w:rFonts w:ascii="맑은 고딕" w:eastAsia="맑은 고딕" w:hAnsi="맑은 고딕"/>
                  <w:color w:val="0099CC"/>
                </w:rPr>
                <w:t>1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) {</w:t>
              </w:r>
            </w:ins>
          </w:p>
          <w:p w:rsidR="006612CE" w:rsidRPr="00AD0DF0" w:rsidRDefault="006612CE">
            <w:pPr>
              <w:spacing w:line="312" w:lineRule="auto"/>
              <w:rPr>
                <w:ins w:id="822" w:author="김 예지" w:date="2018-12-03T19:25:00Z"/>
                <w:rFonts w:ascii="맑은 고딕" w:eastAsia="맑은 고딕" w:hAnsi="맑은 고딕"/>
                <w:color w:val="010101"/>
              </w:rPr>
            </w:pPr>
            <w:ins w:id="823" w:author="김 예지" w:date="2018-12-03T19:25:00Z">
              <w:r w:rsidRPr="00AD0DF0">
                <w:rPr>
                  <w:rFonts w:ascii="맑은 고딕" w:eastAsia="맑은 고딕" w:hAnsi="맑은 고딕"/>
                  <w:color w:val="A71D5D"/>
                </w:rPr>
                <w:t>if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(curr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next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0086B3"/>
                </w:rPr>
                <w:t>NULL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) {</w:t>
              </w:r>
            </w:ins>
          </w:p>
          <w:p w:rsidR="006612CE" w:rsidRPr="00AD0DF0" w:rsidRDefault="006612CE">
            <w:pPr>
              <w:spacing w:line="312" w:lineRule="auto"/>
              <w:rPr>
                <w:ins w:id="824" w:author="김 예지" w:date="2018-12-03T19:25:00Z"/>
                <w:rFonts w:ascii="맑은 고딕" w:eastAsia="맑은 고딕" w:hAnsi="맑은 고딕"/>
                <w:color w:val="010101"/>
              </w:rPr>
            </w:pPr>
            <w:ins w:id="825" w:author="김 예지" w:date="2018-12-03T19:25:00Z">
              <w:r w:rsidRPr="00AD0DF0">
                <w:rPr>
                  <w:rFonts w:ascii="맑은 고딕" w:eastAsia="맑은 고딕" w:hAnsi="맑은 고딕"/>
                  <w:color w:val="A71D5D"/>
                </w:rPr>
                <w:t>if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(curr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val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63A35C"/>
                </w:rPr>
                <w:t>'('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||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val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63A35C"/>
                </w:rPr>
                <w:t>')'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) {</w:t>
              </w:r>
            </w:ins>
          </w:p>
          <w:p w:rsidR="006612CE" w:rsidRPr="00AD0DF0" w:rsidRDefault="006612CE">
            <w:pPr>
              <w:spacing w:line="312" w:lineRule="auto"/>
              <w:rPr>
                <w:ins w:id="826" w:author="김 예지" w:date="2018-12-03T19:25:00Z"/>
                <w:rFonts w:ascii="맑은 고딕" w:eastAsia="맑은 고딕" w:hAnsi="맑은 고딕"/>
                <w:color w:val="010101"/>
              </w:rPr>
            </w:pPr>
            <w:ins w:id="827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prev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next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0086B3"/>
                </w:rPr>
                <w:t>NULL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;</w:t>
              </w:r>
            </w:ins>
          </w:p>
          <w:p w:rsidR="006612CE" w:rsidRPr="00AD0DF0" w:rsidRDefault="006612CE">
            <w:pPr>
              <w:spacing w:line="312" w:lineRule="auto"/>
              <w:rPr>
                <w:ins w:id="828" w:author="김 예지" w:date="2018-12-03T19:25:00Z"/>
                <w:rFonts w:ascii="맑은 고딕" w:eastAsia="맑은 고딕" w:hAnsi="맑은 고딕"/>
                <w:color w:val="010101"/>
              </w:rPr>
            </w:pPr>
            <w:ins w:id="829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}</w:t>
              </w:r>
            </w:ins>
          </w:p>
          <w:p w:rsidR="006612CE" w:rsidRPr="00AD0DF0" w:rsidRDefault="006612CE">
            <w:pPr>
              <w:spacing w:line="312" w:lineRule="auto"/>
              <w:rPr>
                <w:ins w:id="830" w:author="김 예지" w:date="2018-12-03T19:25:00Z"/>
                <w:rFonts w:ascii="맑은 고딕" w:eastAsia="맑은 고딕" w:hAnsi="맑은 고딕"/>
                <w:color w:val="010101"/>
              </w:rPr>
            </w:pPr>
            <w:ins w:id="831" w:author="김 예지" w:date="2018-12-03T19:25:00Z">
              <w:r w:rsidRPr="00AD0DF0">
                <w:rPr>
                  <w:rFonts w:ascii="맑은 고딕" w:eastAsia="맑은 고딕" w:hAnsi="맑은 고딕"/>
                  <w:color w:val="A71D5D"/>
                </w:rPr>
                <w:t>break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;</w:t>
              </w:r>
            </w:ins>
          </w:p>
          <w:p w:rsidR="00A711D6" w:rsidRDefault="006612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832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}        </w:t>
              </w:r>
            </w:ins>
          </w:p>
          <w:p w:rsidR="006612CE" w:rsidRPr="00AD0DF0" w:rsidRDefault="006612CE">
            <w:pPr>
              <w:spacing w:line="312" w:lineRule="auto"/>
              <w:rPr>
                <w:ins w:id="833" w:author="김 예지" w:date="2018-12-03T19:25:00Z"/>
                <w:rFonts w:ascii="맑은 고딕" w:eastAsia="맑은 고딕" w:hAnsi="맑은 고딕"/>
                <w:color w:val="010101"/>
              </w:rPr>
            </w:pPr>
            <w:ins w:id="834" w:author="김 예지" w:date="2018-12-03T19:25:00Z">
              <w:r w:rsidRPr="00AD0DF0">
                <w:rPr>
                  <w:rFonts w:ascii="맑은 고딕" w:eastAsia="맑은 고딕" w:hAnsi="맑은 고딕"/>
                  <w:color w:val="A71D5D"/>
                </w:rPr>
                <w:t>if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(curr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val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63A35C"/>
                </w:rPr>
                <w:t>'('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||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val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</w:t>
              </w:r>
              <w:r w:rsidRPr="00AD0DF0">
                <w:rPr>
                  <w:rFonts w:ascii="맑은 고딕" w:eastAsia="맑은 고딕" w:hAnsi="맑은 고딕"/>
                  <w:color w:val="63A35C"/>
                </w:rPr>
                <w:t>')'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) {</w:t>
              </w:r>
            </w:ins>
          </w:p>
          <w:p w:rsidR="006612CE" w:rsidRPr="00AD0DF0" w:rsidRDefault="006612CE">
            <w:pPr>
              <w:spacing w:line="312" w:lineRule="auto"/>
              <w:rPr>
                <w:ins w:id="835" w:author="김 예지" w:date="2018-12-03T19:25:00Z"/>
                <w:rFonts w:ascii="맑은 고딕" w:eastAsia="맑은 고딕" w:hAnsi="맑은 고딕"/>
                <w:color w:val="010101"/>
              </w:rPr>
            </w:pPr>
            <w:ins w:id="836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prev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next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next;</w:t>
              </w:r>
            </w:ins>
          </w:p>
          <w:p w:rsidR="006612CE" w:rsidRPr="00AD0DF0" w:rsidRDefault="006612CE">
            <w:pPr>
              <w:spacing w:line="312" w:lineRule="auto"/>
              <w:rPr>
                <w:ins w:id="837" w:author="김 예지" w:date="2018-12-03T19:25:00Z"/>
                <w:rFonts w:ascii="맑은 고딕" w:eastAsia="맑은 고딕" w:hAnsi="맑은 고딕"/>
                <w:color w:val="010101"/>
              </w:rPr>
            </w:pPr>
            <w:ins w:id="838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next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prev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prev;</w:t>
              </w:r>
            </w:ins>
          </w:p>
          <w:p w:rsidR="006612CE" w:rsidRPr="00AD0DF0" w:rsidRDefault="006612CE">
            <w:pPr>
              <w:spacing w:line="312" w:lineRule="auto"/>
              <w:rPr>
                <w:ins w:id="839" w:author="김 예지" w:date="2018-12-03T19:25:00Z"/>
                <w:rFonts w:ascii="맑은 고딕" w:eastAsia="맑은 고딕" w:hAnsi="맑은 고딕"/>
                <w:color w:val="010101"/>
              </w:rPr>
            </w:pPr>
            <w:ins w:id="840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}</w:t>
              </w:r>
            </w:ins>
          </w:p>
          <w:p w:rsidR="006612CE" w:rsidRPr="00AD0DF0" w:rsidRDefault="006612CE">
            <w:pPr>
              <w:spacing w:line="312" w:lineRule="auto"/>
              <w:rPr>
                <w:ins w:id="841" w:author="김 예지" w:date="2018-12-03T19:25:00Z"/>
                <w:rFonts w:ascii="맑은 고딕" w:eastAsia="맑은 고딕" w:hAnsi="맑은 고딕"/>
                <w:color w:val="010101"/>
              </w:rPr>
            </w:pPr>
            <w:ins w:id="842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curr 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=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 curr</w:t>
              </w:r>
              <w:r w:rsidRPr="00AD0DF0">
                <w:rPr>
                  <w:rFonts w:ascii="맑은 고딕" w:eastAsia="맑은 고딕" w:hAnsi="맑은 고딕"/>
                  <w:color w:val="A71D5D"/>
                </w:rPr>
                <w:t>-&gt;</w:t>
              </w:r>
              <w:r w:rsidRPr="00AD0DF0">
                <w:rPr>
                  <w:rFonts w:ascii="맑은 고딕" w:eastAsia="맑은 고딕" w:hAnsi="맑은 고딕"/>
                  <w:color w:val="010101"/>
                </w:rPr>
                <w:t>next;</w:t>
              </w:r>
            </w:ins>
          </w:p>
          <w:p w:rsidR="006612CE" w:rsidRPr="00AD0DF0" w:rsidRDefault="006612CE">
            <w:pPr>
              <w:spacing w:line="312" w:lineRule="auto"/>
              <w:rPr>
                <w:ins w:id="843" w:author="김 예지" w:date="2018-12-03T19:25:00Z"/>
                <w:rFonts w:ascii="맑은 고딕" w:eastAsia="맑은 고딕" w:hAnsi="맑은 고딕"/>
                <w:color w:val="010101"/>
              </w:rPr>
            </w:pPr>
            <w:ins w:id="844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}</w:t>
              </w:r>
            </w:ins>
          </w:p>
          <w:p w:rsidR="006612CE" w:rsidRPr="00AD0DF0" w:rsidRDefault="006612CE">
            <w:pPr>
              <w:spacing w:line="312" w:lineRule="auto"/>
              <w:rPr>
                <w:ins w:id="845" w:author="김 예지" w:date="2018-12-03T19:25:00Z"/>
                <w:rFonts w:ascii="맑은 고딕" w:eastAsia="맑은 고딕" w:hAnsi="맑은 고딕"/>
                <w:color w:val="010101"/>
              </w:rPr>
            </w:pPr>
          </w:p>
          <w:p w:rsidR="006612CE" w:rsidRPr="00AD0DF0" w:rsidRDefault="006612CE">
            <w:pPr>
              <w:spacing w:line="312" w:lineRule="auto"/>
              <w:rPr>
                <w:ins w:id="846" w:author="김 예지" w:date="2018-12-03T19:25:00Z"/>
                <w:rFonts w:ascii="맑은 고딕" w:eastAsia="맑은 고딕" w:hAnsi="맑은 고딕"/>
                <w:color w:val="010101"/>
              </w:rPr>
            </w:pPr>
            <w:ins w:id="847" w:author="김 예지" w:date="2018-12-03T19:25:00Z">
              <w:r w:rsidRPr="00AD0DF0">
                <w:rPr>
                  <w:rFonts w:ascii="맑은 고딕" w:eastAsia="맑은 고딕" w:hAnsi="맑은 고딕"/>
                  <w:color w:val="010101"/>
                </w:rPr>
                <w:t>}</w:t>
              </w:r>
            </w:ins>
          </w:p>
          <w:p w:rsidR="006612CE" w:rsidRPr="00AD0DF0" w:rsidRDefault="006612CE">
            <w:pPr>
              <w:spacing w:line="240" w:lineRule="auto"/>
              <w:rPr>
                <w:ins w:id="848" w:author="김 예지" w:date="2018-12-03T19:25:00Z"/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849" w:author="김 규진" w:date="2018-12-03T20:20:00Z">
                <w:pPr>
                  <w:spacing w:line="240" w:lineRule="auto"/>
                  <w:jc w:val="right"/>
                </w:pPr>
              </w:pPrChange>
            </w:pPr>
            <w:ins w:id="850" w:author="김 예지" w:date="2018-12-03T19:25:00Z">
              <w:r w:rsidRPr="00AD0DF0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fldChar w:fldCharType="begin"/>
              </w:r>
              <w:r w:rsidRPr="00AD0DF0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instrText xml:space="preserve"> HYPERLINK "http://colorscripter.com/info" \l "e" \t "_blank" </w:instrText>
              </w:r>
              <w:r w:rsidRPr="00AD0DF0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fldChar w:fldCharType="separate"/>
              </w:r>
              <w:r w:rsidRPr="00AD0DF0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  <w:r w:rsidRPr="00AD0DF0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fldChar w:fldCharType="end"/>
              </w:r>
            </w:ins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612CE" w:rsidRPr="00AD0DF0" w:rsidRDefault="006612CE">
            <w:pPr>
              <w:rPr>
                <w:ins w:id="851" w:author="김 예지" w:date="2018-12-03T19:25:00Z"/>
                <w:rFonts w:ascii="맑은 고딕" w:eastAsia="맑은 고딕" w:hAnsi="맑은 고딕"/>
                <w:sz w:val="24"/>
                <w:szCs w:val="24"/>
              </w:rPr>
            </w:pPr>
            <w:ins w:id="852" w:author="김 예지" w:date="2018-12-03T19:25:00Z">
              <w:r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fldChar w:fldCharType="begin"/>
              </w:r>
              <w:r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instrText xml:space="preserve"> HYPERLINK "http://colorscripter.com/info" \l "e" \t "_blank" </w:instrText>
              </w:r>
              <w:r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fldChar w:fldCharType="separate"/>
              </w:r>
              <w:r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  <w:r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fldChar w:fldCharType="end"/>
              </w:r>
            </w:ins>
          </w:p>
        </w:tc>
      </w:tr>
    </w:tbl>
    <w:p w:rsidR="001B7D31" w:rsidRPr="00AD0DF0" w:rsidDel="006612CE" w:rsidRDefault="001B7D31">
      <w:pPr>
        <w:rPr>
          <w:del w:id="853" w:author="김 예지" w:date="2018-12-03T19:22:00Z"/>
          <w:rFonts w:ascii="맑은 고딕" w:eastAsia="맑은 고딕" w:hAnsi="맑은 고딕" w:cs="함초롬바탕"/>
        </w:rPr>
      </w:pPr>
    </w:p>
    <w:p w:rsidR="00596B52" w:rsidRPr="00AD0DF0" w:rsidDel="006612CE" w:rsidRDefault="00596B52">
      <w:pPr>
        <w:rPr>
          <w:del w:id="854" w:author="김 예지" w:date="2018-12-03T19:22:00Z"/>
          <w:rFonts w:ascii="맑은 고딕" w:eastAsia="맑은 고딕" w:hAnsi="맑은 고딕" w:cs="함초롬바탕"/>
        </w:rPr>
      </w:pPr>
    </w:p>
    <w:p w:rsidR="00284D72" w:rsidRPr="00AD0DF0" w:rsidDel="006612CE" w:rsidRDefault="00284D72">
      <w:pPr>
        <w:rPr>
          <w:del w:id="855" w:author="김 예지" w:date="2018-12-03T19:22:00Z"/>
          <w:rFonts w:ascii="맑은 고딕" w:eastAsia="맑은 고딕" w:hAnsi="맑은 고딕" w:cs="함초롬바탕"/>
          <w:sz w:val="38"/>
          <w:szCs w:val="38"/>
        </w:rPr>
      </w:pPr>
    </w:p>
    <w:p w:rsidR="00284D72" w:rsidRPr="00AD0DF0" w:rsidDel="006612CE" w:rsidRDefault="00284D72">
      <w:pPr>
        <w:rPr>
          <w:del w:id="856" w:author="김 예지" w:date="2018-12-03T19:22:00Z"/>
          <w:rFonts w:ascii="맑은 고딕" w:eastAsia="맑은 고딕" w:hAnsi="맑은 고딕" w:cs="함초롬바탕"/>
          <w:sz w:val="38"/>
          <w:szCs w:val="38"/>
        </w:rPr>
      </w:pPr>
    </w:p>
    <w:p w:rsidR="001B7D31" w:rsidRPr="00AD0DF0" w:rsidRDefault="00932581">
      <w:pPr>
        <w:rPr>
          <w:rFonts w:ascii="맑은 고딕" w:eastAsia="맑은 고딕" w:hAnsi="맑은 고딕" w:cs="함초롬바탕"/>
          <w:sz w:val="38"/>
          <w:szCs w:val="38"/>
        </w:rPr>
      </w:pPr>
      <w:del w:id="857" w:author="김 예지" w:date="2018-12-03T17:52:00Z">
        <w:r w:rsidRPr="00AD0DF0" w:rsidDel="00DE5298">
          <w:rPr>
            <w:rFonts w:ascii="맑은 고딕" w:eastAsia="맑은 고딕" w:hAnsi="맑은 고딕" w:cs="함초롬바탕" w:hint="eastAsia"/>
            <w:sz w:val="38"/>
            <w:szCs w:val="38"/>
          </w:rPr>
          <w:delText>참고</w:delText>
        </w:r>
        <w:r w:rsidRPr="00AD0DF0" w:rsidDel="00DE5298">
          <w:rPr>
            <w:rFonts w:ascii="맑은 고딕" w:eastAsia="맑은 고딕" w:hAnsi="맑은 고딕" w:cs="함초롬바탕"/>
            <w:sz w:val="38"/>
            <w:szCs w:val="38"/>
          </w:rPr>
          <w:delText>.</w:delText>
        </w:r>
      </w:del>
      <w:del w:id="858" w:author="김 예지" w:date="2018-12-03T19:22:00Z">
        <w:r w:rsidRPr="00AD0DF0" w:rsidDel="006612CE">
          <w:rPr>
            <w:rFonts w:ascii="맑은 고딕" w:eastAsia="맑은 고딕" w:hAnsi="맑은 고딕" w:cs="함초롬바탕"/>
            <w:sz w:val="38"/>
            <w:szCs w:val="38"/>
          </w:rPr>
          <w:delText xml:space="preserve"> </w:delText>
        </w:r>
      </w:del>
      <w:r w:rsidRPr="00AD0DF0">
        <w:rPr>
          <w:rFonts w:ascii="맑은 고딕" w:eastAsia="맑은 고딕" w:hAnsi="맑은 고딕" w:cs="함초롬바탕"/>
          <w:sz w:val="38"/>
          <w:szCs w:val="38"/>
        </w:rPr>
        <w:t>V</w:t>
      </w:r>
      <w:ins w:id="859" w:author="김 예지" w:date="2018-12-03T17:53:00Z">
        <w:r w:rsidR="00DE5298" w:rsidRPr="00AD0DF0">
          <w:rPr>
            <w:rFonts w:ascii="맑은 고딕" w:eastAsia="맑은 고딕" w:hAnsi="맑은 고딕" w:cs="함초롬바탕"/>
            <w:sz w:val="38"/>
            <w:szCs w:val="38"/>
          </w:rPr>
          <w:t xml:space="preserve"> </w:t>
        </w:r>
      </w:ins>
      <w:del w:id="860" w:author="김 예지" w:date="2018-12-03T17:52:00Z">
        <w:r w:rsidRPr="00AD0DF0" w:rsidDel="00DE5298">
          <w:rPr>
            <w:rFonts w:ascii="맑은 고딕" w:eastAsia="맑은 고딕" w:hAnsi="맑은 고딕" w:cs="함초롬바탕" w:hint="eastAsia"/>
            <w:sz w:val="38"/>
            <w:szCs w:val="38"/>
          </w:rPr>
          <w:delText>와 V</w:delText>
        </w:r>
        <w:r w:rsidRPr="00AD0DF0" w:rsidDel="00DE5298">
          <w:rPr>
            <w:rFonts w:ascii="맑은 고딕" w:eastAsia="맑은 고딕" w:hAnsi="맑은 고딕" w:cs="함초롬바탕"/>
            <w:sz w:val="38"/>
            <w:szCs w:val="38"/>
          </w:rPr>
          <w:delText>I</w:delText>
        </w:r>
        <w:r w:rsidRPr="00AD0DF0" w:rsidDel="00DE5298">
          <w:rPr>
            <w:rFonts w:ascii="맑은 고딕" w:eastAsia="맑은 고딕" w:hAnsi="맑은 고딕" w:cs="함초롬바탕" w:hint="eastAsia"/>
            <w:sz w:val="38"/>
            <w:szCs w:val="38"/>
          </w:rPr>
          <w:delText>에 쓰이는 함수</w:delText>
        </w:r>
      </w:del>
      <w:ins w:id="861" w:author="김 예지" w:date="2018-12-03T17:52:00Z">
        <w:r w:rsidR="00DE5298" w:rsidRPr="00AD0DF0">
          <w:rPr>
            <w:rFonts w:ascii="맑은 고딕" w:eastAsia="맑은 고딕" w:hAnsi="맑은 고딕" w:cs="함초롬바탕" w:hint="eastAsia"/>
            <w:sz w:val="38"/>
            <w:szCs w:val="38"/>
          </w:rPr>
          <w:t>덧셈</w:t>
        </w:r>
      </w:ins>
      <w:ins w:id="862" w:author="김 예지" w:date="2018-12-03T17:53:00Z">
        <w:r w:rsidR="00DE5298" w:rsidRPr="00AD0DF0">
          <w:rPr>
            <w:rFonts w:ascii="맑은 고딕" w:eastAsia="맑은 고딕" w:hAnsi="맑은 고딕" w:cs="함초롬바탕" w:hint="eastAsia"/>
            <w:sz w:val="38"/>
            <w:szCs w:val="38"/>
          </w:rPr>
          <w:t xml:space="preserve"> </w:t>
        </w:r>
        <w:r w:rsidR="00DE5298" w:rsidRPr="00AD0DF0">
          <w:rPr>
            <w:rFonts w:ascii="맑은 고딕" w:eastAsia="맑은 고딕" w:hAnsi="맑은 고딕" w:cs="함초롬바탕"/>
            <w:sz w:val="38"/>
            <w:szCs w:val="38"/>
          </w:rPr>
          <w:t xml:space="preserve">&amp; </w:t>
        </w:r>
        <w:r w:rsidR="00DE5298" w:rsidRPr="00AD0DF0">
          <w:rPr>
            <w:rFonts w:ascii="맑은 고딕" w:eastAsia="맑은 고딕" w:hAnsi="맑은 고딕" w:cs="함초롬바탕" w:hint="eastAsia"/>
            <w:sz w:val="38"/>
            <w:szCs w:val="38"/>
          </w:rPr>
          <w:t>뺄</w:t>
        </w:r>
      </w:ins>
      <w:ins w:id="863" w:author="김 예지" w:date="2018-12-03T19:23:00Z">
        <w:r w:rsidR="006612CE" w:rsidRPr="00AD0DF0">
          <w:rPr>
            <w:rFonts w:ascii="맑은 고딕" w:eastAsia="맑은 고딕" w:hAnsi="맑은 고딕" w:cs="함초롬바탕" w:hint="eastAsia"/>
            <w:sz w:val="38"/>
            <w:szCs w:val="38"/>
          </w:rPr>
          <w:t>셈 보조 함수</w:t>
        </w:r>
      </w:ins>
    </w:p>
    <w:p w:rsidR="00932581" w:rsidRPr="00AD0DF0" w:rsidRDefault="006612CE">
      <w:pPr>
        <w:rPr>
          <w:rFonts w:ascii="맑은 고딕" w:eastAsia="맑은 고딕" w:hAnsi="맑은 고딕" w:cs="함초롬바탕"/>
          <w:sz w:val="38"/>
          <w:szCs w:val="38"/>
        </w:rPr>
      </w:pPr>
      <w:ins w:id="864" w:author="김 예지" w:date="2018-12-03T19:23:00Z">
        <w:r w:rsidRPr="00AD0DF0">
          <w:rPr>
            <w:rFonts w:ascii="맑은 고딕" w:eastAsia="맑은 고딕" w:hAnsi="맑은 고딕"/>
            <w:noProof/>
            <w:color w:val="010101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09687E28" wp14:editId="08BC7457">
                  <wp:simplePos x="0" y="0"/>
                  <wp:positionH relativeFrom="column">
                    <wp:posOffset>2255520</wp:posOffset>
                  </wp:positionH>
                  <wp:positionV relativeFrom="paragraph">
                    <wp:posOffset>968375</wp:posOffset>
                  </wp:positionV>
                  <wp:extent cx="2080260" cy="1394460"/>
                  <wp:effectExtent l="0" t="0" r="15240" b="15240"/>
                  <wp:wrapNone/>
                  <wp:docPr id="16" name="사각형: 모서리가 접힌 도형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80260" cy="1394460"/>
                          </a:xfrm>
                          <a:prstGeom prst="foldedCorner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609" w:rsidRPr="007E3B0F" w:rsidRDefault="00C85609" w:rsidP="006612CE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865" w:author="김 예지" w:date="2018-12-03T19:23:00Z">
                                <w:r w:rsidRPr="007E3B0F">
                                  <w:rPr>
                                    <w:rFonts w:ascii="맑은 고딕" w:eastAsia="맑은 고딕" w:hAnsi="맑은 고딕" w:hint="eastAsia"/>
                                  </w:rPr>
                                  <w:t>후위 표기법 따라 연산하고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해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당</w:t>
                              </w:r>
                              <w:ins w:id="866" w:author="김 예지" w:date="2018-12-03T19:23:00Z">
                                <w:r w:rsidRPr="007E3B0F">
                                  <w:rPr>
                                    <w:rFonts w:ascii="맑은 고딕" w:eastAsia="맑은 고딕" w:hAnsi="맑은 고딕" w:hint="eastAsia"/>
                                  </w:rPr>
                                  <w:t>N</w:t>
                                </w:r>
                                <w:r w:rsidRPr="007E3B0F">
                                  <w:rPr>
                                    <w:rFonts w:ascii="맑은 고딕" w:eastAsia="맑은 고딕" w:hAnsi="맑은 고딕"/>
                                  </w:rPr>
                                  <w:t>ode</w:t>
                                </w:r>
                                <w:r w:rsidRPr="007E3B0F">
                                  <w:rPr>
                                    <w:rFonts w:ascii="맑은 고딕" w:eastAsia="맑은 고딕" w:hAnsi="맑은 고딕" w:hint="eastAsia"/>
                                  </w:rPr>
                                  <w:t>를 비우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는 함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9687E28" id="사각형: 모서리가 접힌 도형 16" o:spid="_x0000_s1037" type="#_x0000_t65" style="position:absolute;margin-left:177.6pt;margin-top:76.25pt;width:163.8pt;height:10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" adj="18000" fillcolor="#fef0cd [662]" strokecolor="#a5a5a5 [2092]" strokeweight="2pt">
                  <v:textbox>
                    <w:txbxContent>
                      <w:p w:rsidR="00C85609" w:rsidRPr="007E3B0F" w:rsidRDefault="00C85609" w:rsidP="006612CE">
                        <w:pPr>
                          <w:rPr>
                            <w:rFonts w:ascii="맑은 고딕" w:eastAsia="맑은 고딕" w:hAnsi="맑은 고딕"/>
                          </w:rPr>
                        </w:pPr>
                        <w:ins w:id="867" w:author="김 예지" w:date="2018-12-03T19:23:00Z">
                          <w:r w:rsidRPr="007E3B0F">
                            <w:rPr>
                              <w:rFonts w:ascii="맑은 고딕" w:eastAsia="맑은 고딕" w:hAnsi="맑은 고딕" w:hint="eastAsia"/>
                            </w:rPr>
                            <w:t>후위 표기법 따라 연산하고</w:t>
                          </w:r>
                        </w:ins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해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당</w:t>
                        </w:r>
                        <w:ins w:id="868" w:author="김 예지" w:date="2018-12-03T19:23:00Z">
                          <w:r w:rsidRPr="007E3B0F">
                            <w:rPr>
                              <w:rFonts w:ascii="맑은 고딕" w:eastAsia="맑은 고딕" w:hAnsi="맑은 고딕" w:hint="eastAsia"/>
                            </w:rPr>
                            <w:t>N</w:t>
                          </w:r>
                          <w:r w:rsidRPr="007E3B0F">
                            <w:rPr>
                              <w:rFonts w:ascii="맑은 고딕" w:eastAsia="맑은 고딕" w:hAnsi="맑은 고딕"/>
                            </w:rPr>
                            <w:t>ode</w:t>
                          </w:r>
                          <w:r w:rsidRPr="007E3B0F">
                            <w:rPr>
                              <w:rFonts w:ascii="맑은 고딕" w:eastAsia="맑은 고딕" w:hAnsi="맑은 고딕" w:hint="eastAsia"/>
                            </w:rPr>
                            <w:t>를 비우</w:t>
                          </w:r>
                        </w:ins>
                        <w:r>
                          <w:rPr>
                            <w:rFonts w:ascii="맑은 고딕" w:eastAsia="맑은 고딕" w:hAnsi="맑은 고딕" w:hint="eastAsia"/>
                          </w:rPr>
                          <w:t>는 함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수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"/>
        <w:gridCol w:w="2654"/>
        <w:gridCol w:w="157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86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87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87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87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87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delete_all(DLL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list1)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a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for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i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a; i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)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deleteAt(list1,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 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spacing w:line="240" w:lineRule="auto"/>
              <w:rPr>
                <w:rFonts w:ascii="맑은 고딕" w:eastAsia="맑은 고딕" w:hAnsi="맑은 고딕"/>
                <w:color w:val="auto"/>
              </w:rPr>
            </w:pPr>
            <w:hyperlink r:id="rId19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6A678E" w:rsidRPr="00AD0DF0" w:rsidDel="006612CE" w:rsidRDefault="006A678E">
      <w:pPr>
        <w:rPr>
          <w:del w:id="874" w:author="김 예지" w:date="2018-12-03T19:23:00Z"/>
          <w:rFonts w:ascii="맑은 고딕" w:eastAsia="맑은 고딕" w:hAnsi="맑은 고딕" w:cs="함초롬바탕"/>
        </w:rPr>
      </w:pPr>
    </w:p>
    <w:p w:rsidR="00596B52" w:rsidRPr="00AD0DF0" w:rsidDel="006612CE" w:rsidRDefault="006A678E">
      <w:pPr>
        <w:rPr>
          <w:del w:id="875" w:author="김 예지" w:date="2018-12-03T19:25:00Z"/>
          <w:rFonts w:ascii="맑은 고딕" w:eastAsia="맑은 고딕" w:hAnsi="맑은 고딕" w:cs="함초롬바탕"/>
        </w:rPr>
        <w:pPrChange w:id="876" w:author="김 규진" w:date="2018-12-03T20:20:00Z">
          <w:pPr>
            <w:ind w:firstLine="132"/>
          </w:pPr>
        </w:pPrChange>
      </w:pPr>
      <w:bookmarkStart w:id="877" w:name="_Hlk531628437"/>
      <w:del w:id="878" w:author="김 예지" w:date="2018-12-03T19:23:00Z">
        <w:r w:rsidRPr="00AD0DF0" w:rsidDel="006612CE">
          <w:rPr>
            <w:rFonts w:ascii="맑은 고딕" w:eastAsia="맑은 고딕" w:hAnsi="맑은 고딕" w:cs="함초롬바탕" w:hint="eastAsia"/>
          </w:rPr>
          <w:delText>후위 표기법을 따라 연산을 하고</w:delText>
        </w:r>
        <w:r w:rsidRPr="00AD0DF0" w:rsidDel="006612CE">
          <w:rPr>
            <w:rFonts w:ascii="맑은 고딕" w:eastAsia="맑은 고딕" w:hAnsi="맑은 고딕" w:cs="함초롬바탕"/>
          </w:rPr>
          <w:delText xml:space="preserve"> </w:delText>
        </w:r>
        <w:r w:rsidRPr="00AD0DF0" w:rsidDel="006612CE">
          <w:rPr>
            <w:rFonts w:ascii="맑은 고딕" w:eastAsia="맑은 고딕" w:hAnsi="맑은 고딕" w:cs="함초롬바탕" w:hint="eastAsia"/>
          </w:rPr>
          <w:delText>피연산자와 연산자의 노드를 비우기 위한 함수이다.</w:delText>
        </w:r>
      </w:del>
    </w:p>
    <w:p w:rsidR="006A678E" w:rsidRPr="00AD0DF0" w:rsidDel="006612CE" w:rsidRDefault="006A678E">
      <w:pPr>
        <w:ind w:firstLine="132"/>
        <w:rPr>
          <w:del w:id="879" w:author="김 예지" w:date="2018-12-03T19:25:00Z"/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818"/>
        <w:gridCol w:w="157"/>
      </w:tblGrid>
      <w:tr w:rsidR="00284D72" w:rsidRPr="00AD0DF0" w:rsidDel="006612CE" w:rsidTr="00284D72">
        <w:trPr>
          <w:tblCellSpacing w:w="0" w:type="dxa"/>
          <w:del w:id="880" w:author="김 예지" w:date="2018-12-03T19:25:00Z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Del="006612CE" w:rsidRDefault="00284D72">
            <w:pPr>
              <w:spacing w:line="312" w:lineRule="auto"/>
              <w:rPr>
                <w:del w:id="881" w:author="김 예지" w:date="2018-12-03T19:25:00Z"/>
                <w:rFonts w:ascii="맑은 고딕" w:eastAsia="맑은 고딕" w:hAnsi="맑은 고딕"/>
                <w:color w:val="666666"/>
              </w:rPr>
              <w:pPrChange w:id="882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883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884" w:author="김 예지" w:date="2018-12-03T19:25:00Z"/>
                <w:rFonts w:ascii="맑은 고딕" w:eastAsia="맑은 고딕" w:hAnsi="맑은 고딕"/>
                <w:color w:val="666666"/>
              </w:rPr>
              <w:pPrChange w:id="885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886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2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887" w:author="김 예지" w:date="2018-12-03T19:25:00Z"/>
                <w:rFonts w:ascii="맑은 고딕" w:eastAsia="맑은 고딕" w:hAnsi="맑은 고딕"/>
                <w:color w:val="666666"/>
              </w:rPr>
              <w:pPrChange w:id="888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889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3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890" w:author="김 예지" w:date="2018-12-03T19:25:00Z"/>
                <w:rFonts w:ascii="맑은 고딕" w:eastAsia="맑은 고딕" w:hAnsi="맑은 고딕"/>
                <w:color w:val="666666"/>
              </w:rPr>
              <w:pPrChange w:id="891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892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4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893" w:author="김 예지" w:date="2018-12-03T19:25:00Z"/>
                <w:rFonts w:ascii="맑은 고딕" w:eastAsia="맑은 고딕" w:hAnsi="맑은 고딕"/>
                <w:color w:val="666666"/>
              </w:rPr>
              <w:pPrChange w:id="894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895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5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896" w:author="김 예지" w:date="2018-12-03T19:25:00Z"/>
                <w:rFonts w:ascii="맑은 고딕" w:eastAsia="맑은 고딕" w:hAnsi="맑은 고딕"/>
                <w:color w:val="666666"/>
              </w:rPr>
              <w:pPrChange w:id="897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898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6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899" w:author="김 예지" w:date="2018-12-03T19:25:00Z"/>
                <w:rFonts w:ascii="맑은 고딕" w:eastAsia="맑은 고딕" w:hAnsi="맑은 고딕"/>
                <w:color w:val="666666"/>
              </w:rPr>
              <w:pPrChange w:id="900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01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7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02" w:author="김 예지" w:date="2018-12-03T19:25:00Z"/>
                <w:rFonts w:ascii="맑은 고딕" w:eastAsia="맑은 고딕" w:hAnsi="맑은 고딕"/>
                <w:color w:val="666666"/>
              </w:rPr>
              <w:pPrChange w:id="903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04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8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05" w:author="김 예지" w:date="2018-12-03T19:25:00Z"/>
                <w:rFonts w:ascii="맑은 고딕" w:eastAsia="맑은 고딕" w:hAnsi="맑은 고딕"/>
                <w:color w:val="666666"/>
              </w:rPr>
              <w:pPrChange w:id="906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07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9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08" w:author="김 예지" w:date="2018-12-03T19:25:00Z"/>
                <w:rFonts w:ascii="맑은 고딕" w:eastAsia="맑은 고딕" w:hAnsi="맑은 고딕"/>
                <w:color w:val="666666"/>
              </w:rPr>
              <w:pPrChange w:id="909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10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10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11" w:author="김 예지" w:date="2018-12-03T19:25:00Z"/>
                <w:rFonts w:ascii="맑은 고딕" w:eastAsia="맑은 고딕" w:hAnsi="맑은 고딕"/>
                <w:color w:val="666666"/>
              </w:rPr>
              <w:pPrChange w:id="912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13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11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14" w:author="김 예지" w:date="2018-12-03T19:25:00Z"/>
                <w:rFonts w:ascii="맑은 고딕" w:eastAsia="맑은 고딕" w:hAnsi="맑은 고딕"/>
                <w:color w:val="666666"/>
              </w:rPr>
              <w:pPrChange w:id="915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16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12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17" w:author="김 예지" w:date="2018-12-03T19:25:00Z"/>
                <w:rFonts w:ascii="맑은 고딕" w:eastAsia="맑은 고딕" w:hAnsi="맑은 고딕"/>
                <w:color w:val="666666"/>
              </w:rPr>
              <w:pPrChange w:id="918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19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13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20" w:author="김 예지" w:date="2018-12-03T19:25:00Z"/>
                <w:rFonts w:ascii="맑은 고딕" w:eastAsia="맑은 고딕" w:hAnsi="맑은 고딕"/>
                <w:color w:val="666666"/>
              </w:rPr>
              <w:pPrChange w:id="921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22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14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23" w:author="김 예지" w:date="2018-12-03T19:25:00Z"/>
                <w:rFonts w:ascii="맑은 고딕" w:eastAsia="맑은 고딕" w:hAnsi="맑은 고딕"/>
                <w:color w:val="666666"/>
              </w:rPr>
              <w:pPrChange w:id="924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25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15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26" w:author="김 예지" w:date="2018-12-03T19:25:00Z"/>
                <w:rFonts w:ascii="맑은 고딕" w:eastAsia="맑은 고딕" w:hAnsi="맑은 고딕"/>
                <w:color w:val="666666"/>
              </w:rPr>
              <w:pPrChange w:id="927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28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16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29" w:author="김 예지" w:date="2018-12-03T19:25:00Z"/>
                <w:rFonts w:ascii="맑은 고딕" w:eastAsia="맑은 고딕" w:hAnsi="맑은 고딕"/>
                <w:color w:val="666666"/>
              </w:rPr>
              <w:pPrChange w:id="930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31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17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32" w:author="김 예지" w:date="2018-12-03T19:25:00Z"/>
                <w:rFonts w:ascii="맑은 고딕" w:eastAsia="맑은 고딕" w:hAnsi="맑은 고딕"/>
                <w:color w:val="666666"/>
              </w:rPr>
              <w:pPrChange w:id="933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934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666666"/>
                </w:rPr>
                <w:delText>18</w:delText>
              </w:r>
            </w:del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Del="006612CE" w:rsidRDefault="00284D72">
            <w:pPr>
              <w:spacing w:line="312" w:lineRule="auto"/>
              <w:rPr>
                <w:del w:id="935" w:author="김 예지" w:date="2018-12-03T19:25:00Z"/>
                <w:rFonts w:ascii="맑은 고딕" w:eastAsia="맑은 고딕" w:hAnsi="맑은 고딕"/>
                <w:color w:val="010101"/>
              </w:rPr>
            </w:pPr>
            <w:del w:id="936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void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delete_par(DLL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*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list_1) {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37" w:author="김 예지" w:date="2018-12-03T19:25:00Z"/>
                <w:rFonts w:ascii="맑은 고딕" w:eastAsia="맑은 고딕" w:hAnsi="맑은 고딕"/>
                <w:color w:val="010101"/>
              </w:rPr>
            </w:pPr>
            <w:del w:id="938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Node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*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curr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list_1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head;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39" w:author="김 예지" w:date="2018-12-03T19:25:00Z"/>
                <w:rFonts w:ascii="맑은 고딕" w:eastAsia="맑은 고딕" w:hAnsi="맑은 고딕"/>
                <w:color w:val="010101"/>
              </w:rPr>
            </w:pPr>
            <w:del w:id="940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(curr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val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63A35C"/>
                </w:rPr>
                <w:delText>' '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) deleteAt(list_1, </w:delText>
              </w:r>
              <w:r w:rsidRPr="00AD0DF0" w:rsidDel="006612CE">
                <w:rPr>
                  <w:rFonts w:ascii="맑은 고딕" w:eastAsia="맑은 고딕" w:hAnsi="맑은 고딕"/>
                  <w:color w:val="0099CC"/>
                </w:rPr>
                <w:delText>0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);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41" w:author="김 예지" w:date="2018-12-03T19:25:00Z"/>
                <w:rFonts w:ascii="맑은 고딕" w:eastAsia="맑은 고딕" w:hAnsi="맑은 고딕"/>
                <w:color w:val="010101"/>
              </w:rPr>
            </w:pPr>
            <w:del w:id="942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while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(</w:delText>
              </w:r>
              <w:r w:rsidRPr="00AD0DF0" w:rsidDel="006612CE">
                <w:rPr>
                  <w:rFonts w:ascii="맑은 고딕" w:eastAsia="맑은 고딕" w:hAnsi="맑은 고딕"/>
                  <w:color w:val="0099CC"/>
                </w:rPr>
                <w:delText>1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43" w:author="김 예지" w:date="2018-12-03T19:25:00Z"/>
                <w:rFonts w:ascii="맑은 고딕" w:eastAsia="맑은 고딕" w:hAnsi="맑은 고딕"/>
                <w:color w:val="010101"/>
              </w:rPr>
            </w:pPr>
            <w:del w:id="944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(curr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next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0086B3"/>
                </w:rPr>
                <w:delText>NULL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45" w:author="김 예지" w:date="2018-12-03T19:25:00Z"/>
                <w:rFonts w:ascii="맑은 고딕" w:eastAsia="맑은 고딕" w:hAnsi="맑은 고딕"/>
                <w:color w:val="010101"/>
              </w:rPr>
            </w:pPr>
            <w:del w:id="946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(curr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val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63A35C"/>
                </w:rPr>
                <w:delText>'('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val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63A35C"/>
                </w:rPr>
                <w:delText>')'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47" w:author="김 예지" w:date="2018-12-03T19:25:00Z"/>
                <w:rFonts w:ascii="맑은 고딕" w:eastAsia="맑은 고딕" w:hAnsi="맑은 고딕"/>
                <w:color w:val="010101"/>
              </w:rPr>
            </w:pPr>
            <w:del w:id="948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prev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next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0086B3"/>
                </w:rPr>
                <w:delText>NULL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49" w:author="김 예지" w:date="2018-12-03T19:25:00Z"/>
                <w:rFonts w:ascii="맑은 고딕" w:eastAsia="맑은 고딕" w:hAnsi="맑은 고딕"/>
                <w:color w:val="010101"/>
              </w:rPr>
            </w:pPr>
            <w:del w:id="950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51" w:author="김 예지" w:date="2018-12-03T19:25:00Z"/>
                <w:rFonts w:ascii="맑은 고딕" w:eastAsia="맑은 고딕" w:hAnsi="맑은 고딕"/>
                <w:color w:val="010101"/>
              </w:rPr>
            </w:pPr>
            <w:del w:id="952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break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;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53" w:author="김 예지" w:date="2018-12-03T19:24:00Z"/>
                <w:rFonts w:ascii="맑은 고딕" w:eastAsia="맑은 고딕" w:hAnsi="맑은 고딕"/>
                <w:color w:val="010101"/>
              </w:rPr>
            </w:pPr>
            <w:del w:id="954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55" w:author="김 예지" w:date="2018-12-03T19:25:00Z"/>
                <w:rFonts w:ascii="맑은 고딕" w:eastAsia="맑은 고딕" w:hAnsi="맑은 고딕"/>
                <w:color w:val="010101"/>
              </w:rPr>
            </w:pPr>
            <w:del w:id="956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if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(curr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val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63A35C"/>
                </w:rPr>
                <w:delText>'('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||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val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6612CE">
                <w:rPr>
                  <w:rFonts w:ascii="맑은 고딕" w:eastAsia="맑은 고딕" w:hAnsi="맑은 고딕"/>
                  <w:color w:val="63A35C"/>
                </w:rPr>
                <w:delText>')'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) {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57" w:author="김 예지" w:date="2018-12-03T19:25:00Z"/>
                <w:rFonts w:ascii="맑은 고딕" w:eastAsia="맑은 고딕" w:hAnsi="맑은 고딕"/>
                <w:color w:val="010101"/>
              </w:rPr>
            </w:pPr>
            <w:del w:id="958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prev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next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next;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59" w:author="김 예지" w:date="2018-12-03T19:25:00Z"/>
                <w:rFonts w:ascii="맑은 고딕" w:eastAsia="맑은 고딕" w:hAnsi="맑은 고딕"/>
                <w:color w:val="010101"/>
              </w:rPr>
            </w:pPr>
            <w:del w:id="960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next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prev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prev;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61" w:author="김 예지" w:date="2018-12-03T19:25:00Z"/>
                <w:rFonts w:ascii="맑은 고딕" w:eastAsia="맑은 고딕" w:hAnsi="맑은 고딕"/>
                <w:color w:val="010101"/>
              </w:rPr>
            </w:pPr>
            <w:del w:id="962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63" w:author="김 예지" w:date="2018-12-03T19:25:00Z"/>
                <w:rFonts w:ascii="맑은 고딕" w:eastAsia="맑은 고딕" w:hAnsi="맑은 고딕"/>
                <w:color w:val="010101"/>
              </w:rPr>
            </w:pPr>
            <w:del w:id="964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curr 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=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 curr</w:delText>
              </w:r>
              <w:r w:rsidRPr="00AD0DF0" w:rsidDel="006612CE">
                <w:rPr>
                  <w:rFonts w:ascii="맑은 고딕" w:eastAsia="맑은 고딕" w:hAnsi="맑은 고딕"/>
                  <w:color w:val="A71D5D"/>
                </w:rPr>
                <w:delText>-&gt;</w:delText>
              </w:r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next;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65" w:author="김 예지" w:date="2018-12-03T19:25:00Z"/>
                <w:rFonts w:ascii="맑은 고딕" w:eastAsia="맑은 고딕" w:hAnsi="맑은 고딕"/>
                <w:color w:val="010101"/>
              </w:rPr>
            </w:pPr>
            <w:del w:id="966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284D72" w:rsidRPr="00AD0DF0" w:rsidDel="006612CE" w:rsidRDefault="00284D72">
            <w:pPr>
              <w:spacing w:line="312" w:lineRule="auto"/>
              <w:rPr>
                <w:del w:id="967" w:author="김 예지" w:date="2018-12-03T19:25:00Z"/>
                <w:rFonts w:ascii="맑은 고딕" w:eastAsia="맑은 고딕" w:hAnsi="맑은 고딕"/>
                <w:color w:val="010101"/>
              </w:rPr>
            </w:pPr>
          </w:p>
          <w:p w:rsidR="00284D72" w:rsidRPr="00AD0DF0" w:rsidDel="006612CE" w:rsidRDefault="00284D72">
            <w:pPr>
              <w:spacing w:line="312" w:lineRule="auto"/>
              <w:rPr>
                <w:del w:id="968" w:author="김 예지" w:date="2018-12-03T19:25:00Z"/>
                <w:rFonts w:ascii="맑은 고딕" w:eastAsia="맑은 고딕" w:hAnsi="맑은 고딕"/>
                <w:color w:val="010101"/>
              </w:rPr>
            </w:pPr>
            <w:del w:id="969" w:author="김 예지" w:date="2018-12-03T19:25:00Z">
              <w:r w:rsidRPr="00AD0DF0" w:rsidDel="006612CE">
                <w:rPr>
                  <w:rFonts w:ascii="맑은 고딕" w:eastAsia="맑은 고딕" w:hAnsi="맑은 고딕"/>
                  <w:color w:val="010101"/>
                </w:rPr>
                <w:delText>}</w:delText>
              </w:r>
            </w:del>
          </w:p>
          <w:p w:rsidR="00284D72" w:rsidRPr="00AD0DF0" w:rsidDel="006612CE" w:rsidRDefault="000B6172">
            <w:pPr>
              <w:spacing w:line="240" w:lineRule="auto"/>
              <w:rPr>
                <w:del w:id="970" w:author="김 예지" w:date="2018-12-03T19:25:00Z"/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971" w:author="김 규진" w:date="2018-12-03T20:20:00Z">
                <w:pPr>
                  <w:spacing w:line="240" w:lineRule="auto"/>
                  <w:jc w:val="right"/>
                </w:pPr>
              </w:pPrChange>
            </w:pPr>
            <w:del w:id="972" w:author="김 예지" w:date="2018-12-03T19:25:00Z">
              <w:r w:rsidRPr="00AD0DF0" w:rsidDel="006612CE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fldChar w:fldCharType="begin"/>
              </w:r>
              <w:r w:rsidRPr="00AD0DF0" w:rsidDel="006612CE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delInstrText xml:space="preserve"> HYPERLINK "http://colorscripter.com/info" \l "e" \t "_blank" </w:delInstrText>
              </w:r>
              <w:r w:rsidRPr="00AD0DF0" w:rsidDel="006612CE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fldChar w:fldCharType="separate"/>
              </w:r>
              <w:r w:rsidR="00284D72" w:rsidRPr="00AD0DF0" w:rsidDel="006612CE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delText>Colored by Color Scripter</w:delText>
              </w:r>
              <w:r w:rsidRPr="00AD0DF0" w:rsidDel="006612CE">
                <w:rPr>
                  <w:rStyle w:val="af9"/>
                  <w:rFonts w:ascii="맑은 고딕" w:eastAsia="맑은 고딕" w:hAnsi="맑은 고딕"/>
                  <w:i/>
                  <w:iCs/>
                  <w:color w:val="E5E5E5"/>
                  <w:sz w:val="14"/>
                  <w:szCs w:val="14"/>
                </w:rPr>
                <w:fldChar w:fldCharType="end"/>
              </w:r>
            </w:del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Del="006612CE" w:rsidRDefault="000B6172">
            <w:pPr>
              <w:rPr>
                <w:del w:id="973" w:author="김 예지" w:date="2018-12-03T19:25:00Z"/>
                <w:rFonts w:ascii="맑은 고딕" w:eastAsia="맑은 고딕" w:hAnsi="맑은 고딕"/>
                <w:sz w:val="24"/>
                <w:szCs w:val="24"/>
              </w:rPr>
            </w:pPr>
            <w:del w:id="974" w:author="김 예지" w:date="2018-12-03T19:25:00Z">
              <w:r w:rsidRPr="00AD0DF0" w:rsidDel="006612CE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fldChar w:fldCharType="begin"/>
              </w:r>
              <w:r w:rsidRPr="00AD0DF0" w:rsidDel="006612CE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delInstrText xml:space="preserve"> HYPERLINK "http://colorscripter.com/info" \l "e" \t "_blank" </w:delInstrText>
              </w:r>
              <w:r w:rsidRPr="00AD0DF0" w:rsidDel="006612CE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fldChar w:fldCharType="separate"/>
              </w:r>
              <w:r w:rsidR="00284D72" w:rsidRPr="00AD0DF0" w:rsidDel="006612CE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delText>cs</w:delText>
              </w:r>
              <w:r w:rsidRPr="00AD0DF0" w:rsidDel="006612CE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fldChar w:fldCharType="end"/>
              </w:r>
            </w:del>
          </w:p>
        </w:tc>
      </w:tr>
      <w:bookmarkEnd w:id="877"/>
    </w:tbl>
    <w:p w:rsidR="006A678E" w:rsidRDefault="006A678E">
      <w:pPr>
        <w:rPr>
          <w:rFonts w:ascii="맑은 고딕" w:eastAsia="맑은 고딕" w:hAnsi="맑은 고딕" w:cs="함초롬바탕"/>
        </w:rPr>
      </w:pPr>
    </w:p>
    <w:p w:rsidR="00A1689F" w:rsidRPr="00AD0DF0" w:rsidDel="006612CE" w:rsidRDefault="00A1689F">
      <w:pPr>
        <w:rPr>
          <w:del w:id="975" w:author="김 예지" w:date="2018-12-03T19:25:00Z"/>
          <w:rFonts w:ascii="맑은 고딕" w:eastAsia="맑은 고딕" w:hAnsi="맑은 고딕" w:cs="함초롬바탕"/>
        </w:rPr>
      </w:pPr>
    </w:p>
    <w:p w:rsidR="006A678E" w:rsidRPr="00AD0DF0" w:rsidDel="006612CE" w:rsidRDefault="006A678E">
      <w:pPr>
        <w:rPr>
          <w:del w:id="976" w:author="김 예지" w:date="2018-12-03T19:25:00Z"/>
          <w:rFonts w:ascii="맑은 고딕" w:eastAsia="맑은 고딕" w:hAnsi="맑은 고딕" w:cs="함초롬바탕"/>
        </w:rPr>
      </w:pPr>
      <w:del w:id="977" w:author="김 예지" w:date="2018-12-03T19:25:00Z">
        <w:r w:rsidRPr="00AD0DF0" w:rsidDel="006612CE">
          <w:rPr>
            <w:rFonts w:ascii="맑은 고딕" w:eastAsia="맑은 고딕" w:hAnsi="맑은 고딕" w:cs="함초롬바탕" w:hint="eastAsia"/>
          </w:rPr>
          <w:delText>후위 표기법에서 괄호를 삭제해주는 함수이다.</w:delText>
        </w:r>
      </w:del>
    </w:p>
    <w:p w:rsidR="00932581" w:rsidRPr="00AD0DF0" w:rsidRDefault="00932581">
      <w:pPr>
        <w:rPr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7462"/>
        <w:gridCol w:w="146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7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7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8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99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29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0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1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2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43</w:t>
            </w:r>
          </w:p>
          <w:p w:rsidR="00284D72" w:rsidRPr="00AD0DF0" w:rsidDel="00FA66CE" w:rsidRDefault="00E8291E">
            <w:pPr>
              <w:spacing w:line="312" w:lineRule="auto"/>
              <w:rPr>
                <w:del w:id="1021" w:author="김 예지" w:date="2018-12-03T19:32:00Z"/>
                <w:rFonts w:ascii="맑은 고딕" w:eastAsia="맑은 고딕" w:hAnsi="맑은 고딕"/>
                <w:color w:val="666666"/>
              </w:rPr>
              <w:pPrChange w:id="1022" w:author="김 규진" w:date="2018-12-03T20:20:00Z">
                <w:pPr>
                  <w:spacing w:line="312" w:lineRule="auto"/>
                  <w:jc w:val="right"/>
                </w:pPr>
              </w:pPrChange>
            </w:pPr>
            <w:r>
              <w:rPr>
                <w:rFonts w:ascii="맑은 고딕" w:eastAsia="맑은 고딕" w:hAnsi="맑은 고딕"/>
                <w:color w:val="666666"/>
              </w:rPr>
              <w:t>44.</w:t>
            </w:r>
            <w:del w:id="1023" w:author="김 예지" w:date="2018-12-03T19:32:00Z">
              <w:r w:rsidR="00284D72" w:rsidRPr="00AD0DF0" w:rsidDel="00FA66CE">
                <w:rPr>
                  <w:rFonts w:ascii="맑은 고딕" w:eastAsia="맑은 고딕" w:hAnsi="맑은 고딕"/>
                  <w:color w:val="666666"/>
                </w:rPr>
                <w:delText>67</w:delText>
              </w:r>
            </w:del>
          </w:p>
          <w:p w:rsidR="00284D72" w:rsidRPr="00AD0DF0" w:rsidDel="00FA66CE" w:rsidRDefault="00284D72">
            <w:pPr>
              <w:spacing w:line="312" w:lineRule="auto"/>
              <w:rPr>
                <w:del w:id="1024" w:author="김 예지" w:date="2018-12-03T19:32:00Z"/>
                <w:rFonts w:ascii="맑은 고딕" w:eastAsia="맑은 고딕" w:hAnsi="맑은 고딕"/>
                <w:color w:val="666666"/>
              </w:rPr>
              <w:pPrChange w:id="1025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1026" w:author="김 예지" w:date="2018-12-03T19:32:00Z">
              <w:r w:rsidRPr="00AD0DF0" w:rsidDel="00FA66CE">
                <w:rPr>
                  <w:rFonts w:ascii="맑은 고딕" w:eastAsia="맑은 고딕" w:hAnsi="맑은 고딕"/>
                  <w:color w:val="666666"/>
                </w:rPr>
                <w:delText>68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27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1028" w:author="김 예지" w:date="2018-12-03T19:32:00Z">
              <w:r w:rsidRPr="00AD0DF0" w:rsidDel="00FA66CE">
                <w:rPr>
                  <w:rFonts w:ascii="맑은 고딕" w:eastAsia="맑은 고딕" w:hAnsi="맑은 고딕"/>
                  <w:color w:val="666666"/>
                </w:rPr>
                <w:delText>69</w:delText>
              </w:r>
            </w:del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lastRenderedPageBreak/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deleteAt(DLL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list, 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&gt;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(index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6612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1029" w:author="김 예지" w:date="2018-12-03T19:26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85888" behindDoc="0" locked="0" layoutInCell="1" allowOverlap="1" wp14:anchorId="54DFBC4D" wp14:editId="2647B429">
                        <wp:simplePos x="0" y="0"/>
                        <wp:positionH relativeFrom="column">
                          <wp:posOffset>2463800</wp:posOffset>
                        </wp:positionH>
                        <wp:positionV relativeFrom="paragraph">
                          <wp:posOffset>67310</wp:posOffset>
                        </wp:positionV>
                        <wp:extent cx="2108200" cy="914400"/>
                        <wp:effectExtent l="0" t="0" r="25400" b="19050"/>
                        <wp:wrapNone/>
                        <wp:docPr id="18" name="사각형: 모서리가 접힌 도형 1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108200" cy="914400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Default="00C85609" w:rsidP="007933B3">
                                    <w:pPr>
                                      <w:ind w:firstLineChars="50" w:firstLine="110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Index를 이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용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빈</w:t>
                                    </w:r>
                                    <w:ins w:id="1030" w:author="김 예지" w:date="2018-12-03T19:26:00Z">
                                      <w:r w:rsidRPr="007E3B0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</w:t>
                                      </w:r>
                                      <w:r w:rsidRPr="007E3B0F">
                                        <w:rPr>
                                          <w:rFonts w:ascii="맑은 고딕" w:eastAsia="맑은 고딕" w:hAnsi="맑은 고딕"/>
                                        </w:rPr>
                                        <w:t>Node</w:t>
                                      </w:r>
                                      <w:r w:rsidRPr="007E3B0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를 삭제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하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는</w:t>
                                    </w:r>
                                    <w:ins w:id="1031" w:author="김 예지" w:date="2018-12-03T19:26:00Z">
                                      <w:r w:rsidRPr="007E3B0F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함수.</w:t>
                                      </w:r>
                                      <w:r w:rsidRPr="007E3B0F">
                                        <w:rPr>
                                          <w:rFonts w:ascii="맑은 고딕" w:eastAsia="맑은 고딕" w:hAnsi="맑은 고딕"/>
                                        </w:rPr>
                                        <w:t xml:space="preserve"> </w:t>
                                      </w:r>
                                    </w:ins>
                                  </w:p>
                                  <w:p w:rsidR="00C85609" w:rsidRPr="007E3B0F" w:rsidRDefault="00C85609" w:rsidP="006612CE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4DFBC4D" id="사각형: 모서리가 접힌 도형 18" o:spid="_x0000_s1038" type="#_x0000_t65" style="position:absolute;margin-left:194pt;margin-top:5.3pt;width:166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" adj="18000" fillcolor="#fef0cd [662]" strokecolor="#a5a5a5 [2092]" strokeweight="2pt">
                        <v:textbox>
                          <w:txbxContent>
                            <w:p w:rsidR="00C85609" w:rsidRDefault="00C85609" w:rsidP="007933B3">
                              <w:pPr>
                                <w:ind w:firstLineChars="50" w:firstLine="110"/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Index를 이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빈</w:t>
                              </w:r>
                              <w:ins w:id="1032" w:author="김 예지" w:date="2018-12-03T19:26:00Z">
                                <w:r w:rsidRPr="007E3B0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 </w:t>
                                </w:r>
                                <w:r w:rsidRPr="007E3B0F">
                                  <w:rPr>
                                    <w:rFonts w:ascii="맑은 고딕" w:eastAsia="맑은 고딕" w:hAnsi="맑은 고딕"/>
                                  </w:rPr>
                                  <w:t>Node</w:t>
                                </w:r>
                                <w:r w:rsidRPr="007E3B0F">
                                  <w:rPr>
                                    <w:rFonts w:ascii="맑은 고딕" w:eastAsia="맑은 고딕" w:hAnsi="맑은 고딕" w:hint="eastAsia"/>
                                  </w:rPr>
                                  <w:t>를 삭제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하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는</w:t>
                              </w:r>
                              <w:ins w:id="1033" w:author="김 예지" w:date="2018-12-03T19:26:00Z">
                                <w:r w:rsidRPr="007E3B0F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 함수.</w:t>
                                </w:r>
                                <w:r w:rsidRPr="007E3B0F">
                                  <w:rPr>
                                    <w:rFonts w:ascii="맑은 고딕" w:eastAsia="맑은 고딕" w:hAnsi="맑은 고딕"/>
                                  </w:rPr>
                                  <w:t xml:space="preserve"> </w:t>
                                </w:r>
                              </w:ins>
                            </w:p>
                            <w:p w:rsidR="00C85609" w:rsidRPr="007E3B0F" w:rsidRDefault="00C85609" w:rsidP="006612CE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284D72"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head 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head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!=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printf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63A35C"/>
              </w:rPr>
              <w:t>"DELETE ERROR: Out of Bound.\n"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insertAt(DLL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stack_3, 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index, 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newnode) { </w:t>
            </w:r>
            <w:del w:id="1034" w:author="김 예지" w:date="2018-12-03T19:30:00Z"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 소수점 삽입을 위한 함수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stack_3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(index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printf</w:t>
            </w:r>
            <w:r w:rsidRPr="00AD0DF0">
              <w:rPr>
                <w:rFonts w:ascii="맑은 고딕" w:eastAsia="맑은 고딕" w:hAnsi="맑은 고딕"/>
                <w:color w:val="010101"/>
              </w:rPr>
              <w:t>(</w:t>
            </w:r>
            <w:r w:rsidRPr="00AD0DF0">
              <w:rPr>
                <w:rFonts w:ascii="맑은 고딕" w:eastAsia="맑은 고딕" w:hAnsi="맑은 고딕"/>
                <w:color w:val="63A35C"/>
              </w:rPr>
              <w:t>"INSERT ERROR: Out of Bound.\n"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FA66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1035" w:author="김 예지" w:date="2018-12-03T19:30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87936" behindDoc="0" locked="0" layoutInCell="1" allowOverlap="1" wp14:anchorId="35E47288" wp14:editId="180A943D">
                        <wp:simplePos x="0" y="0"/>
                        <wp:positionH relativeFrom="column">
                          <wp:posOffset>2404110</wp:posOffset>
                        </wp:positionH>
                        <wp:positionV relativeFrom="paragraph">
                          <wp:posOffset>333375</wp:posOffset>
                        </wp:positionV>
                        <wp:extent cx="1997710" cy="939800"/>
                        <wp:effectExtent l="0" t="0" r="21590" b="12700"/>
                        <wp:wrapNone/>
                        <wp:docPr id="19" name="사각형: 모서리가 접힌 도형 1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998134" cy="939800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7933B3" w:rsidRDefault="00C85609" w:rsidP="007933B3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1036" w:author="김 예지" w:date="2018-12-03T19:30:00Z">
                                      <w:r w:rsidRPr="007933B3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소수점 삽입을 위한 함수로 </w:t>
                                      </w:r>
                                    </w:ins>
                                    <w:ins w:id="1037" w:author="김 예지" w:date="2018-12-03T19:31:00Z">
                                      <w:r w:rsidRPr="007933B3">
                                        <w:rPr>
                                          <w:rFonts w:ascii="맑은 고딕" w:eastAsia="맑은 고딕" w:hAnsi="맑은 고딕"/>
                                        </w:rPr>
                                        <w:t>index</w:t>
                                      </w:r>
                                    </w:ins>
                                    <w:r w:rsidRPr="007933B3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에 소</w:t>
                                    </w:r>
                                    <w:r w:rsidRPr="007933B3">
                                      <w:rPr>
                                        <w:rFonts w:ascii="맑은 고딕" w:eastAsia="맑은 고딕" w:hAnsi="맑은 고딕"/>
                                      </w:rPr>
                                      <w:t>수점</w:t>
                                    </w:r>
                                    <w:r w:rsidRPr="007933B3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삽</w:t>
                                    </w:r>
                                    <w:r w:rsidRPr="007933B3">
                                      <w:rPr>
                                        <w:rFonts w:ascii="맑은 고딕" w:eastAsia="맑은 고딕" w:hAnsi="맑은 고딕"/>
                                      </w:rPr>
                                      <w:t>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5E47288" id="사각형: 모서리가 접힌 도형 19" o:spid="_x0000_s1039" type="#_x0000_t65" style="position:absolute;margin-left:189.3pt;margin-top:26.25pt;width:157.3pt;height:7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" adj="18000" fillcolor="#fef0cd [662]" strokecolor="#a5a5a5 [2092]" strokeweight="2pt">
                        <v:textbox>
                          <w:txbxContent>
                            <w:p w:rsidR="00C85609" w:rsidRPr="007933B3" w:rsidRDefault="00C85609" w:rsidP="007933B3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1038" w:author="김 예지" w:date="2018-12-03T19:30:00Z">
                                <w:r w:rsidRPr="007933B3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소수점 삽입을 위한 함수로 </w:t>
                                </w:r>
                              </w:ins>
                              <w:ins w:id="1039" w:author="김 예지" w:date="2018-12-03T19:31:00Z">
                                <w:r w:rsidRPr="007933B3">
                                  <w:rPr>
                                    <w:rFonts w:ascii="맑은 고딕" w:eastAsia="맑은 고딕" w:hAnsi="맑은 고딕"/>
                                  </w:rPr>
                                  <w:t>index</w:t>
                                </w:r>
                              </w:ins>
                              <w:r w:rsidRPr="007933B3">
                                <w:rPr>
                                  <w:rFonts w:ascii="맑은 고딕" w:eastAsia="맑은 고딕" w:hAnsi="맑은 고딕" w:hint="eastAsia"/>
                                </w:rPr>
                                <w:t>에 소</w:t>
                              </w:r>
                              <w:r w:rsidRPr="007933B3">
                                <w:rPr>
                                  <w:rFonts w:ascii="맑은 고딕" w:eastAsia="맑은 고딕" w:hAnsi="맑은 고딕"/>
                                </w:rPr>
                                <w:t>수점</w:t>
                              </w:r>
                              <w:r w:rsidRPr="007933B3"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삽</w:t>
                              </w:r>
                              <w:r w:rsidRPr="007933B3">
                                <w:rPr>
                                  <w:rFonts w:ascii="맑은 고딕" w:eastAsia="맑은 고딕" w:hAnsi="맑은 고딕"/>
                                </w:rPr>
                                <w:t>입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284D72"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(index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stack_3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index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for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i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index; i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newnode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newnode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0B6172">
            <w:pPr>
              <w:spacing w:line="240" w:lineRule="auto"/>
              <w:ind w:right="140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1040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284D72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20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96B52" w:rsidRDefault="00596B52">
      <w:pPr>
        <w:rPr>
          <w:rFonts w:ascii="맑은 고딕" w:eastAsia="맑은 고딕" w:hAnsi="맑은 고딕" w:cs="함초롬바탕"/>
        </w:rPr>
      </w:pPr>
    </w:p>
    <w:p w:rsidR="00E8291E" w:rsidRPr="00AD0DF0" w:rsidRDefault="00E8291E">
      <w:pPr>
        <w:rPr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554"/>
        <w:gridCol w:w="140"/>
      </w:tblGrid>
      <w:tr w:rsidR="00284D72" w:rsidRPr="00AD0DF0" w:rsidTr="00284D7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4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5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6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33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36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37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38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7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8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8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41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8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42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8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43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8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44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8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45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8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46</w:t>
            </w:r>
          </w:p>
          <w:p w:rsidR="00284D72" w:rsidRPr="00AD0DF0" w:rsidDel="00FA66CE" w:rsidRDefault="00284D72">
            <w:pPr>
              <w:spacing w:line="312" w:lineRule="auto"/>
              <w:ind w:right="220"/>
              <w:rPr>
                <w:del w:id="1087" w:author="김 예지" w:date="2018-12-03T19:35:00Z"/>
                <w:rFonts w:ascii="맑은 고딕" w:eastAsia="맑은 고딕" w:hAnsi="맑은 고딕"/>
                <w:color w:val="666666"/>
              </w:rPr>
              <w:pPrChange w:id="1088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1089" w:author="김 예지" w:date="2018-12-03T19:35:00Z">
              <w:r w:rsidRPr="00AD0DF0" w:rsidDel="00FA66CE">
                <w:rPr>
                  <w:rFonts w:ascii="맑은 고딕" w:eastAsia="맑은 고딕" w:hAnsi="맑은 고딕"/>
                  <w:color w:val="666666"/>
                </w:rPr>
                <w:delText>47</w:delText>
              </w:r>
            </w:del>
          </w:p>
          <w:p w:rsidR="00284D72" w:rsidRPr="00AD0DF0" w:rsidRDefault="00284D72">
            <w:pPr>
              <w:spacing w:line="312" w:lineRule="auto"/>
              <w:ind w:right="220"/>
              <w:rPr>
                <w:rFonts w:ascii="맑은 고딕" w:eastAsia="맑은 고딕" w:hAnsi="맑은 고딕"/>
                <w:color w:val="666666"/>
              </w:rPr>
              <w:pPrChange w:id="1090" w:author="김 규진" w:date="2018-12-03T20:20:00Z">
                <w:pPr>
                  <w:spacing w:line="312" w:lineRule="auto"/>
                  <w:jc w:val="right"/>
                </w:pPr>
              </w:pPrChange>
            </w:pPr>
            <w:del w:id="1091" w:author="김 예지" w:date="2018-12-03T19:35:00Z">
              <w:r w:rsidRPr="00AD0DF0" w:rsidDel="00FA66CE">
                <w:rPr>
                  <w:rFonts w:ascii="맑은 고딕" w:eastAsia="맑은 고딕" w:hAnsi="맑은 고딕"/>
                  <w:color w:val="666666"/>
                </w:rPr>
                <w:delText>48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9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49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9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50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09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51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insert(DLL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list_1, 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list_3) { </w:t>
            </w:r>
            <w:del w:id="1095" w:author="김 예지" w:date="2018-12-03T19:33:00Z"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 계산된 DLL에 원래 있던 후위표기법 식이랑 합침</w:delText>
              </w:r>
            </w:del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append(list_3,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 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 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||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'*'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FA66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1096" w:author="김 예지" w:date="2018-12-03T19:32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89984" behindDoc="0" locked="0" layoutInCell="1" allowOverlap="1" wp14:anchorId="017859E1" wp14:editId="011CBF78">
                        <wp:simplePos x="0" y="0"/>
                        <wp:positionH relativeFrom="column">
                          <wp:posOffset>1895475</wp:posOffset>
                        </wp:positionH>
                        <wp:positionV relativeFrom="paragraph">
                          <wp:posOffset>166370</wp:posOffset>
                        </wp:positionV>
                        <wp:extent cx="2971800" cy="838200"/>
                        <wp:effectExtent l="0" t="0" r="19050" b="19050"/>
                        <wp:wrapNone/>
                        <wp:docPr id="20" name="사각형: 모서리가 접힌 도형 2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971800" cy="838200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E8291E" w:rsidRDefault="00C85609" w:rsidP="00FA66CE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1097" w:author="김 예지" w:date="2018-12-03T19:32:00Z">
                                      <w:r w:rsidRPr="00E8291E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계산</w:t>
                                      </w:r>
                                    </w:ins>
                                    <w:r w:rsidRPr="00E8291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된</w:t>
                                    </w:r>
                                    <w:ins w:id="1098" w:author="김 예지" w:date="2018-12-03T19:32:00Z">
                                      <w:r w:rsidRPr="00E8291E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</w:t>
                                      </w:r>
                                      <w:r w:rsidRPr="00E8291E">
                                        <w:rPr>
                                          <w:rFonts w:ascii="맑은 고딕" w:eastAsia="맑은 고딕" w:hAnsi="맑은 고딕"/>
                                        </w:rPr>
                                        <w:t>DLL</w:t>
                                      </w:r>
                                    </w:ins>
                                    <w:r w:rsidRPr="00E8291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을 </w:t>
                                    </w:r>
                                    <w:ins w:id="1099" w:author="김 예지" w:date="2018-12-03T19:32:00Z">
                                      <w:r w:rsidRPr="00E8291E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후위표기법</w:t>
                                      </w:r>
                                    </w:ins>
                                    <w:ins w:id="1100" w:author="김 예지" w:date="2018-12-03T19:33:00Z">
                                      <w:r w:rsidRPr="00E8291E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연산 식</w:t>
                                      </w:r>
                                    </w:ins>
                                    <w:r w:rsidRPr="00E8291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에 병</w:t>
                                    </w:r>
                                    <w:r w:rsidRPr="00E8291E">
                                      <w:rPr>
                                        <w:rFonts w:ascii="맑은 고딕" w:eastAsia="맑은 고딕" w:hAnsi="맑은 고딕"/>
                                      </w:rPr>
                                      <w:t>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17859E1" id="사각형: 모서리가 접힌 도형 20" o:spid="_x0000_s1040" type="#_x0000_t65" style="position:absolute;margin-left:149.25pt;margin-top:13.1pt;width:234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" adj="18000" fillcolor="#fef0cd [662]" strokecolor="#a5a5a5 [2092]" strokeweight="2pt">
                        <v:textbox>
                          <w:txbxContent>
                            <w:p w:rsidR="00C85609" w:rsidRPr="00E8291E" w:rsidRDefault="00C85609" w:rsidP="00FA66CE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1101" w:author="김 예지" w:date="2018-12-03T19:32:00Z">
                                <w:r w:rsidRPr="00E8291E">
                                  <w:rPr>
                                    <w:rFonts w:ascii="맑은 고딕" w:eastAsia="맑은 고딕" w:hAnsi="맑은 고딕" w:hint="eastAsia"/>
                                  </w:rPr>
                                  <w:t>계산</w:t>
                                </w:r>
                              </w:ins>
                              <w:r w:rsidRPr="00E8291E">
                                <w:rPr>
                                  <w:rFonts w:ascii="맑은 고딕" w:eastAsia="맑은 고딕" w:hAnsi="맑은 고딕" w:hint="eastAsia"/>
                                </w:rPr>
                                <w:t>된</w:t>
                              </w:r>
                              <w:ins w:id="1102" w:author="김 예지" w:date="2018-12-03T19:32:00Z">
                                <w:r w:rsidRPr="00E8291E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 </w:t>
                                </w:r>
                                <w:r w:rsidRPr="00E8291E">
                                  <w:rPr>
                                    <w:rFonts w:ascii="맑은 고딕" w:eastAsia="맑은 고딕" w:hAnsi="맑은 고딕"/>
                                  </w:rPr>
                                  <w:t>DLL</w:t>
                                </w:r>
                              </w:ins>
                              <w:r w:rsidRPr="00E8291E"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을 </w:t>
                              </w:r>
                              <w:ins w:id="1103" w:author="김 예지" w:date="2018-12-03T19:32:00Z">
                                <w:r w:rsidRPr="00E8291E">
                                  <w:rPr>
                                    <w:rFonts w:ascii="맑은 고딕" w:eastAsia="맑은 고딕" w:hAnsi="맑은 고딕" w:hint="eastAsia"/>
                                  </w:rPr>
                                  <w:t>후위표기법</w:t>
                                </w:r>
                              </w:ins>
                              <w:ins w:id="1104" w:author="김 예지" w:date="2018-12-03T19:33:00Z">
                                <w:r w:rsidRPr="00E8291E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 연산 식</w:t>
                                </w:r>
                              </w:ins>
                              <w:r w:rsidRPr="00E8291E">
                                <w:rPr>
                                  <w:rFonts w:ascii="맑은 고딕" w:eastAsia="맑은 고딕" w:hAnsi="맑은 고딕" w:hint="eastAsia"/>
                                </w:rPr>
                                <w:t>에 병</w:t>
                              </w:r>
                              <w:r w:rsidRPr="00E8291E">
                                <w:rPr>
                                  <w:rFonts w:ascii="맑은 고딕" w:eastAsia="맑은 고딕" w:hAnsi="맑은 고딕"/>
                                </w:rPr>
                                <w:t>합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284D72"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="00284D72"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="00284D72"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append(list_3, newnode(curr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append(list_3, newnode(curr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insertAt_int(DLL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list, 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index, 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newnode)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(index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(count </w:t>
            </w:r>
            <w:r w:rsidRPr="00AD0DF0">
              <w:rPr>
                <w:rFonts w:ascii="맑은 고딕" w:eastAsia="맑은 고딕" w:hAnsi="맑은 고딕"/>
                <w:color w:val="A71D5D"/>
              </w:rPr>
              <w:t>!=</w:t>
            </w:r>
            <w:r w:rsidRPr="00AD0DF0">
              <w:rPr>
                <w:rFonts w:ascii="맑은 고딕" w:eastAsia="맑은 고딕" w:hAnsi="맑은 고딕"/>
                <w:color w:val="010101"/>
              </w:rPr>
              <w:t> index)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count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newnode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return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newnode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newnode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newnode;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284D72" w:rsidRPr="00AD0DF0" w:rsidRDefault="00284D72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</w:p>
          <w:p w:rsidR="00284D72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1105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lastRenderedPageBreak/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284D72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84D72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21" w:anchor="e" w:tgtFrame="_blank" w:history="1">
              <w:r w:rsidR="00284D72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596B52" w:rsidRPr="00AD0DF0" w:rsidRDefault="00596B52">
      <w:pPr>
        <w:rPr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6398"/>
        <w:gridCol w:w="157"/>
      </w:tblGrid>
      <w:tr w:rsidR="00965575" w:rsidRPr="00AD0DF0" w:rsidTr="0096557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0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0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0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0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1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2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2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plus_zero(DLL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list_3) { </w:t>
            </w:r>
            <w:del w:id="1122" w:author="김 예지" w:date="2018-12-03T19:37:00Z"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//.앞에 0이없을경우 붙여줌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Del="00FA66CE" w:rsidRDefault="00965575">
            <w:pPr>
              <w:spacing w:line="312" w:lineRule="auto"/>
              <w:rPr>
                <w:del w:id="1123" w:author="김 예지" w:date="2018-12-03T19:37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  <w:del w:id="1124" w:author="김 예지" w:date="2018-12-03T19:37:00Z">
              <w:r w:rsidRPr="00AD0DF0" w:rsidDel="00FA66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//11.2-44.1+33인 경우 답이 .1 인경우</w:delText>
              </w:r>
            </w:del>
          </w:p>
          <w:p w:rsidR="00FA66CE" w:rsidRPr="00AD0DF0" w:rsidRDefault="00FA66CE">
            <w:pPr>
              <w:spacing w:line="312" w:lineRule="auto"/>
              <w:rPr>
                <w:ins w:id="1125" w:author="김 예지" w:date="2018-12-03T19:37:00Z"/>
                <w:rFonts w:ascii="맑은 고딕" w:eastAsia="맑은 고딕" w:hAnsi="맑은 고딕"/>
                <w:color w:val="010101"/>
              </w:rPr>
            </w:pP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insertAt(list_3,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'0'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Del="00FA66CE" w:rsidRDefault="00965575">
            <w:pPr>
              <w:spacing w:line="312" w:lineRule="auto"/>
              <w:rPr>
                <w:del w:id="1126" w:author="김 예지" w:date="2018-12-03T19:37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  <w:del w:id="1127" w:author="김 예지" w:date="2018-12-03T19:37:00Z">
              <w:r w:rsidRPr="00AD0DF0" w:rsidDel="00FA66CE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 1-1.1 , 답이 -.1인 경우</w:delText>
              </w:r>
            </w:del>
          </w:p>
          <w:p w:rsidR="00FA66CE" w:rsidRPr="00AD0DF0" w:rsidRDefault="00FA66CE">
            <w:pPr>
              <w:spacing w:line="312" w:lineRule="auto"/>
              <w:rPr>
                <w:ins w:id="1128" w:author="김 예지" w:date="2018-12-03T19:37:00Z"/>
                <w:rFonts w:ascii="맑은 고딕" w:eastAsia="맑은 고딕" w:hAnsi="맑은 고딕"/>
                <w:color w:val="010101"/>
              </w:rPr>
            </w:pP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insertAt(list_3,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'0'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FA66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1129" w:author="김 예지" w:date="2018-12-03T19:35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92032" behindDoc="0" locked="0" layoutInCell="1" allowOverlap="1" wp14:anchorId="0E2FEE03" wp14:editId="5FCA9DEA">
                        <wp:simplePos x="0" y="0"/>
                        <wp:positionH relativeFrom="column">
                          <wp:posOffset>2557145</wp:posOffset>
                        </wp:positionH>
                        <wp:positionV relativeFrom="paragraph">
                          <wp:posOffset>179705</wp:posOffset>
                        </wp:positionV>
                        <wp:extent cx="2404110" cy="1329055"/>
                        <wp:effectExtent l="0" t="0" r="15240" b="23495"/>
                        <wp:wrapNone/>
                        <wp:docPr id="21" name="사각형: 모서리가 접힌 도형 2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404110" cy="1329266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Default="00C85609" w:rsidP="00FA66CE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예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들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ins w:id="1130" w:author="김 예지" w:date="2018-12-03T19:36:00Z">
                                      <w:r w:rsidRPr="004740E2">
                                        <w:rPr>
                                          <w:rFonts w:ascii="맑은 고딕" w:eastAsia="맑은 고딕" w:hAnsi="맑은 고딕"/>
                                        </w:rPr>
                                        <w:t>‘1 – 1.1’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과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/>
                                        </w:rPr>
                                        <w:t xml:space="preserve"> 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같은 연산 식에서 답이 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/>
                                        </w:rPr>
                                        <w:t>‘–.1’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이 도출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됨.</w:t>
                                    </w:r>
                                  </w:p>
                                  <w:p w:rsidR="00C85609" w:rsidRPr="004740E2" w:rsidRDefault="00C85609" w:rsidP="00FA66CE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해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결을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위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을 추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가해주는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코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E2FEE03" id="사각형: 모서리가 접힌 도형 21" o:spid="_x0000_s1041" type="#_x0000_t65" style="position:absolute;margin-left:201.35pt;margin-top:14.15pt;width:189.3pt;height:10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" adj="18000" fillcolor="#fef0cd [662]" strokecolor="#a5a5a5 [2092]" strokeweight="2pt">
                        <v:textbox>
                          <w:txbxContent>
                            <w:p w:rsidR="00C85609" w:rsidRDefault="00C85609" w:rsidP="00FA66CE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예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들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</w:t>
                              </w:r>
                              <w:ins w:id="1131" w:author="김 예지" w:date="2018-12-03T19:36:00Z">
                                <w:r w:rsidRPr="004740E2">
                                  <w:rPr>
                                    <w:rFonts w:ascii="맑은 고딕" w:eastAsia="맑은 고딕" w:hAnsi="맑은 고딕"/>
                                  </w:rPr>
                                  <w:t>‘1 – 1.1’</w:t>
                                </w:r>
                                <w:r w:rsidRPr="004740E2">
                                  <w:rPr>
                                    <w:rFonts w:ascii="맑은 고딕" w:eastAsia="맑은 고딕" w:hAnsi="맑은 고딕" w:hint="eastAsia"/>
                                  </w:rPr>
                                  <w:t>과</w:t>
                                </w:r>
                                <w:r w:rsidRPr="004740E2">
                                  <w:rPr>
                                    <w:rFonts w:ascii="맑은 고딕" w:eastAsia="맑은 고딕" w:hAnsi="맑은 고딕"/>
                                  </w:rPr>
                                  <w:t xml:space="preserve"> </w:t>
                                </w:r>
                                <w:r w:rsidRPr="004740E2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같은 연산 식에서 답이 </w:t>
                                </w:r>
                                <w:r w:rsidRPr="004740E2">
                                  <w:rPr>
                                    <w:rFonts w:ascii="맑은 고딕" w:eastAsia="맑은 고딕" w:hAnsi="맑은 고딕"/>
                                  </w:rPr>
                                  <w:t>‘–.1’</w:t>
                                </w:r>
                                <w:r w:rsidRPr="004740E2">
                                  <w:rPr>
                                    <w:rFonts w:ascii="맑은 고딕" w:eastAsia="맑은 고딕" w:hAnsi="맑은 고딕" w:hint="eastAsia"/>
                                  </w:rPr>
                                  <w:t>이 도출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됨.</w:t>
                              </w:r>
                            </w:p>
                            <w:p w:rsidR="00C85609" w:rsidRPr="004740E2" w:rsidRDefault="00C85609" w:rsidP="00FA66CE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해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결을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위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0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을 추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가해주는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코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드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965575"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1132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lastRenderedPageBreak/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965575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965575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22" w:anchor="e" w:tgtFrame="_blank" w:history="1">
              <w:r w:rsidR="00965575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596B52" w:rsidRDefault="00596B52">
      <w:pPr>
        <w:rPr>
          <w:rFonts w:ascii="맑은 고딕" w:eastAsia="맑은 고딕" w:hAnsi="맑은 고딕" w:cs="함초롬바탕"/>
        </w:rPr>
      </w:pPr>
    </w:p>
    <w:p w:rsidR="004740E2" w:rsidRDefault="004740E2">
      <w:pPr>
        <w:rPr>
          <w:rFonts w:ascii="맑은 고딕" w:eastAsia="맑은 고딕" w:hAnsi="맑은 고딕" w:cs="함초롬바탕"/>
        </w:rPr>
      </w:pPr>
    </w:p>
    <w:p w:rsidR="004740E2" w:rsidRPr="00AD0DF0" w:rsidRDefault="004740E2">
      <w:pPr>
        <w:rPr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7696"/>
        <w:gridCol w:w="157"/>
      </w:tblGrid>
      <w:tr w:rsidR="00965575" w:rsidRPr="00AD0DF0" w:rsidTr="0096557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3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3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3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3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3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3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3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4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5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5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5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5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5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  <w:p w:rsidR="00965575" w:rsidRPr="00AD0DF0" w:rsidRDefault="005135A1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55" w:author="김 규진" w:date="2018-12-03T20:20:00Z">
                <w:pPr>
                  <w:spacing w:line="312" w:lineRule="auto"/>
                  <w:jc w:val="right"/>
                </w:pPr>
              </w:pPrChange>
            </w:pPr>
            <w:r>
              <w:rPr>
                <w:rFonts w:ascii="맑은 고딕" w:eastAsia="맑은 고딕" w:hAnsi="맑은 고딕"/>
                <w:color w:val="666666"/>
              </w:rPr>
              <w:t>23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plus_change(DLL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list_1) { </w:t>
            </w:r>
            <w:r w:rsidRPr="00AD0DF0">
              <w:rPr>
                <w:rFonts w:ascii="맑은 고딕" w:eastAsia="맑은 고딕" w:hAnsi="맑은 고딕"/>
                <w:color w:val="999999"/>
              </w:rPr>
              <w:t>// 앞의수가 -일경우 뒤에있는 +를 -로 바꿔주기 위한 함수</w:t>
            </w:r>
          </w:p>
          <w:p w:rsidR="00965575" w:rsidRPr="00AD0DF0" w:rsidRDefault="00FA66CE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1156" w:author="김 예지" w:date="2018-12-03T19:37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694080" behindDoc="0" locked="0" layoutInCell="1" allowOverlap="1" wp14:anchorId="2DEB5222" wp14:editId="37BABC44">
                        <wp:simplePos x="0" y="0"/>
                        <wp:positionH relativeFrom="column">
                          <wp:posOffset>2616200</wp:posOffset>
                        </wp:positionH>
                        <wp:positionV relativeFrom="paragraph">
                          <wp:posOffset>69215</wp:posOffset>
                        </wp:positionV>
                        <wp:extent cx="2912110" cy="1278255"/>
                        <wp:effectExtent l="0" t="0" r="21590" b="17145"/>
                        <wp:wrapNone/>
                        <wp:docPr id="22" name="사각형: 모서리가 접힌 도형 2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912533" cy="1278467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4740E2" w:rsidRDefault="00C85609" w:rsidP="005135A1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1157" w:author="김 예지" w:date="2018-12-03T19:38:00Z">
                                      <w:r w:rsidRPr="004740E2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앞의 수가 음수 일 경우에 뒤에 있는 연산자 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/>
                                        </w:rPr>
                                        <w:t>‘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-</w:t>
                                    </w:r>
                                    <w:ins w:id="1158" w:author="김 예지" w:date="2018-12-03T19:38:00Z">
                                      <w:r w:rsidRPr="004740E2">
                                        <w:rPr>
                                          <w:rFonts w:ascii="맑은 고딕" w:eastAsia="맑은 고딕" w:hAnsi="맑은 고딕"/>
                                        </w:rPr>
                                        <w:t>’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를 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/>
                                        </w:rPr>
                                        <w:t>‘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+</w:t>
                                    </w:r>
                                    <w:ins w:id="1159" w:author="김 예지" w:date="2018-12-03T19:38:00Z">
                                      <w:r w:rsidRPr="004740E2">
                                        <w:rPr>
                                          <w:rFonts w:ascii="맑은 고딕" w:eastAsia="맑은 고딕" w:hAnsi="맑은 고딕"/>
                                        </w:rPr>
                                        <w:t>‘</w:t>
                                      </w:r>
                                      <w:r w:rsidRPr="004740E2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로 바꾸어 주는 함수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DEB5222" id="사각형: 모서리가 접힌 도형 22" o:spid="_x0000_s1042" type="#_x0000_t65" style="position:absolute;margin-left:206pt;margin-top:5.45pt;width:229.3pt;height:10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" adj="18000" fillcolor="#fef0cd [662]" strokecolor="#a5a5a5 [2092]" strokeweight="2pt">
                        <v:textbox>
                          <w:txbxContent>
                            <w:p w:rsidR="00C85609" w:rsidRPr="004740E2" w:rsidRDefault="00C85609" w:rsidP="005135A1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1160" w:author="김 예지" w:date="2018-12-03T19:38:00Z">
                                <w:r w:rsidRPr="004740E2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앞의 수가 음수 일 경우에 뒤에 있는 연산자 </w:t>
                                </w:r>
                                <w:r w:rsidRPr="004740E2">
                                  <w:rPr>
                                    <w:rFonts w:ascii="맑은 고딕" w:eastAsia="맑은 고딕" w:hAnsi="맑은 고딕"/>
                                  </w:rPr>
                                  <w:t>‘</w:t>
                                </w:r>
                              </w:ins>
                              <w:r>
                                <w:rPr>
                                  <w:rFonts w:ascii="맑은 고딕" w:eastAsia="맑은 고딕" w:hAnsi="맑은 고딕"/>
                                </w:rPr>
                                <w:t>-</w:t>
                              </w:r>
                              <w:ins w:id="1161" w:author="김 예지" w:date="2018-12-03T19:38:00Z">
                                <w:r w:rsidRPr="004740E2">
                                  <w:rPr>
                                    <w:rFonts w:ascii="맑은 고딕" w:eastAsia="맑은 고딕" w:hAnsi="맑은 고딕"/>
                                  </w:rPr>
                                  <w:t>’</w:t>
                                </w:r>
                                <w:r w:rsidRPr="004740E2">
                                  <w:rPr>
                                    <w:rFonts w:ascii="맑은 고딕" w:eastAsia="맑은 고딕" w:hAnsi="맑은 고딕" w:hint="eastAsia"/>
                                  </w:rPr>
                                  <w:t xml:space="preserve">를 </w:t>
                                </w:r>
                                <w:r w:rsidRPr="004740E2">
                                  <w:rPr>
                                    <w:rFonts w:ascii="맑은 고딕" w:eastAsia="맑은 고딕" w:hAnsi="맑은 고딕"/>
                                  </w:rPr>
                                  <w:t>‘</w:t>
                                </w:r>
                              </w:ins>
                              <w:r>
                                <w:rPr>
                                  <w:rFonts w:ascii="맑은 고딕" w:eastAsia="맑은 고딕" w:hAnsi="맑은 고딕"/>
                                </w:rPr>
                                <w:t>+</w:t>
                              </w:r>
                              <w:ins w:id="1162" w:author="김 예지" w:date="2018-12-03T19:38:00Z">
                                <w:r w:rsidRPr="004740E2">
                                  <w:rPr>
                                    <w:rFonts w:ascii="맑은 고딕" w:eastAsia="맑은 고딕" w:hAnsi="맑은 고딕"/>
                                  </w:rPr>
                                  <w:t>‘</w:t>
                                </w:r>
                                <w:r w:rsidRPr="004740E2">
                                  <w:rPr>
                                    <w:rFonts w:ascii="맑은 고딕" w:eastAsia="맑은 고딕" w:hAnsi="맑은 고딕" w:hint="eastAsia"/>
                                  </w:rPr>
                                  <w:t>로 바꾸어 주는 함수</w:t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965575"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="00965575"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="00965575"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 list_1</w:t>
            </w:r>
            <w:r w:rsidR="00965575"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Del="00FA66CE" w:rsidRDefault="00965575">
            <w:pPr>
              <w:spacing w:line="312" w:lineRule="auto"/>
              <w:rPr>
                <w:del w:id="1163" w:author="김 예지" w:date="2018-12-03T19:39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) { </w:t>
            </w:r>
            <w:del w:id="1164" w:author="김 예지" w:date="2018-12-03T19:39:00Z"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 -3+5인 경우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del w:id="1165" w:author="김 예지" w:date="2018-12-03T19:39:00Z"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//printf("\nplay2\n");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swh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2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deleteAt(list_1,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Del="00FA66CE" w:rsidRDefault="00965575">
            <w:pPr>
              <w:spacing w:line="312" w:lineRule="auto"/>
              <w:rPr>
                <w:del w:id="1166" w:author="김 예지" w:date="2018-12-03T19:39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'-'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del w:id="1167" w:author="김 예지" w:date="2018-12-03T19:39:00Z"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//printf("\nplus_chage\n");</w:delText>
              </w:r>
            </w:del>
          </w:p>
          <w:p w:rsidR="00965575" w:rsidRPr="00AD0DF0" w:rsidDel="00FA66CE" w:rsidRDefault="00965575">
            <w:pPr>
              <w:spacing w:line="312" w:lineRule="auto"/>
              <w:rPr>
                <w:del w:id="1168" w:author="김 예지" w:date="2018-12-03T19:39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'+'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del w:id="1169" w:author="김 예지" w:date="2018-12-03T19:39:00Z">
              <w:r w:rsidRPr="00AD0DF0" w:rsidDel="00FA66CE">
                <w:rPr>
                  <w:rFonts w:ascii="맑은 고딕" w:eastAsia="맑은 고딕" w:hAnsi="맑은 고딕"/>
                  <w:color w:val="999999"/>
                </w:rPr>
                <w:delText>//printf("\ncurr -&gt; val : %c\n",curr-&gt;val);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deleteAt(list_1,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swh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3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1170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965575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965575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23" w:anchor="e" w:tgtFrame="_blank" w:history="1">
              <w:r w:rsidR="00965575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135A1" w:rsidRDefault="005135A1" w:rsidP="005135A1">
      <w:pPr>
        <w:rPr>
          <w:rFonts w:ascii="맑은 고딕" w:eastAsia="맑은 고딕" w:hAnsi="맑은 고딕" w:cs="함초롬바탕"/>
        </w:rPr>
      </w:pPr>
    </w:p>
    <w:p w:rsidR="00F85E92" w:rsidRPr="00AD0DF0" w:rsidRDefault="007D4BEA" w:rsidP="007D4BEA">
      <w:pPr>
        <w:rPr>
          <w:rFonts w:ascii="맑은 고딕" w:eastAsia="맑은 고딕" w:hAnsi="맑은 고딕" w:cs="함초롬바탕"/>
        </w:rPr>
      </w:pPr>
      <w:ins w:id="1171" w:author="김 예지" w:date="2018-12-03T19:39:00Z">
        <w:r w:rsidRPr="00AD0DF0">
          <w:rPr>
            <w:rFonts w:ascii="맑은 고딕" w:eastAsia="맑은 고딕" w:hAnsi="맑은 고딕"/>
            <w:noProof/>
            <w:color w:val="010101"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3A25804B" wp14:editId="4BB79D14">
                  <wp:simplePos x="0" y="0"/>
                  <wp:positionH relativeFrom="column">
                    <wp:posOffset>2770081</wp:posOffset>
                  </wp:positionH>
                  <wp:positionV relativeFrom="paragraph">
                    <wp:posOffset>922232</wp:posOffset>
                  </wp:positionV>
                  <wp:extent cx="3216910" cy="558800"/>
                  <wp:effectExtent l="0" t="0" r="21590" b="12700"/>
                  <wp:wrapNone/>
                  <wp:docPr id="23" name="사각형: 모서리가 접힌 도형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216910" cy="558800"/>
                          </a:xfrm>
                          <a:prstGeom prst="foldedCorner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609" w:rsidRPr="005135A1" w:rsidRDefault="00C85609" w:rsidP="005135A1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1172" w:author="김 예지" w:date="2018-12-03T19:39:00Z">
                                <w:r w:rsidRPr="005135A1">
                                  <w:rPr>
                                    <w:rFonts w:ascii="맑은 고딕" w:eastAsia="맑은 고딕" w:hAnsi="맑은 고딕" w:hint="eastAsia"/>
                                  </w:rPr>
                                  <w:t>D</w:t>
                                </w:r>
                                <w:r w:rsidRPr="005135A1">
                                  <w:rPr>
                                    <w:rFonts w:ascii="맑은 고딕" w:eastAsia="맑은 고딕" w:hAnsi="맑은 고딕"/>
                                  </w:rPr>
                                  <w:t>LL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노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드의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앞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뒤를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</w:t>
                              </w:r>
                              <w:ins w:id="1173" w:author="김 예지" w:date="2018-12-03T19:40:00Z">
                                <w:r w:rsidRPr="005135A1">
                                  <w:rPr>
                                    <w:rFonts w:ascii="맑은 고딕" w:eastAsia="맑은 고딕" w:hAnsi="맑은 고딕" w:hint="eastAsia"/>
                                  </w:rPr>
                                  <w:t>바꾸어 주는</w:t>
                                </w:r>
                              </w:ins>
                              <w:r>
                                <w:rPr>
                                  <w:rFonts w:ascii="맑은 고딕" w:eastAsia="맑은 고딕" w:hAnsi="맑은 고딕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함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A25804B" id="사각형: 모서리가 접힌 도형 23" o:spid="_x0000_s1043" type="#_x0000_t65" style="position:absolute;margin-left:218.1pt;margin-top:72.6pt;width:253.3pt;height:4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" adj="18000" fillcolor="#fef0cd [662]" strokecolor="#a5a5a5 [2092]" strokeweight="2pt">
                  <v:textbox>
                    <w:txbxContent>
                      <w:p w:rsidR="00C85609" w:rsidRPr="005135A1" w:rsidRDefault="00C85609" w:rsidP="005135A1">
                        <w:pPr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  <w:ins w:id="1174" w:author="김 예지" w:date="2018-12-03T19:39:00Z">
                          <w:r w:rsidRPr="005135A1">
                            <w:rPr>
                              <w:rFonts w:ascii="맑은 고딕" w:eastAsia="맑은 고딕" w:hAnsi="맑은 고딕" w:hint="eastAsia"/>
                            </w:rPr>
                            <w:t>D</w:t>
                          </w:r>
                          <w:r w:rsidRPr="005135A1">
                            <w:rPr>
                              <w:rFonts w:ascii="맑은 고딕" w:eastAsia="맑은 고딕" w:hAnsi="맑은 고딕"/>
                            </w:rPr>
                            <w:t>LL</w:t>
                          </w:r>
                        </w:ins>
                        <w:r>
                          <w:rPr>
                            <w:rFonts w:ascii="맑은 고딕" w:eastAsia="맑은 고딕" w:hAnsi="맑은 고딕" w:hint="eastAsia"/>
                          </w:rPr>
                          <w:t>노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드의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앞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뒤를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</w:t>
                        </w:r>
                        <w:ins w:id="1175" w:author="김 예지" w:date="2018-12-03T19:40:00Z">
                          <w:r w:rsidRPr="005135A1">
                            <w:rPr>
                              <w:rFonts w:ascii="맑은 고딕" w:eastAsia="맑은 고딕" w:hAnsi="맑은 고딕" w:hint="eastAsia"/>
                            </w:rPr>
                            <w:t>바꾸어 주는</w:t>
                          </w:r>
                        </w:ins>
                        <w:r>
                          <w:rPr>
                            <w:rFonts w:ascii="맑은 고딕" w:eastAsia="맑은 고딕" w:hAnsi="맑은 고딕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>함</w:t>
                        </w:r>
                        <w:r>
                          <w:rPr>
                            <w:rFonts w:ascii="맑은 고딕" w:eastAsia="맑은 고딕" w:hAnsi="맑은 고딕"/>
                          </w:rPr>
                          <w:t>수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723"/>
        <w:gridCol w:w="157"/>
      </w:tblGrid>
      <w:tr w:rsidR="00965575" w:rsidRPr="00AD0DF0" w:rsidTr="0096557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7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7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7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7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8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9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9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9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reverse(DLL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list, 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list_1) { </w:t>
            </w:r>
            <w:r w:rsidRPr="00AD0DF0">
              <w:rPr>
                <w:rFonts w:ascii="맑은 고딕" w:eastAsia="맑은 고딕" w:hAnsi="맑은 고딕"/>
                <w:color w:val="999999"/>
              </w:rPr>
              <w:t>//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 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append(list_1, newnode(curr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prev;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1193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965575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965575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24" w:anchor="e" w:tgtFrame="_blank" w:history="1">
              <w:r w:rsidR="00965575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96B52" w:rsidRPr="00AD0DF0" w:rsidDel="000967AA" w:rsidRDefault="00596B52">
      <w:pPr>
        <w:rPr>
          <w:del w:id="1194" w:author="김 예지" w:date="2018-12-03T19:40:00Z"/>
          <w:rFonts w:ascii="맑은 고딕" w:eastAsia="맑은 고딕" w:hAnsi="맑은 고딕" w:cs="함초롬바탕"/>
        </w:rPr>
      </w:pPr>
    </w:p>
    <w:p w:rsidR="00F85E92" w:rsidRPr="00AD0DF0" w:rsidRDefault="00F85E92">
      <w:pPr>
        <w:rPr>
          <w:rFonts w:ascii="맑은 고딕" w:eastAsia="맑은 고딕" w:hAnsi="맑은 고딕" w:cs="함초롬바탕"/>
        </w:rPr>
        <w:pPrChange w:id="1195" w:author="김 규진" w:date="2018-12-03T20:20:00Z">
          <w:pPr>
            <w:ind w:firstLine="132"/>
          </w:pPr>
        </w:pPrChange>
      </w:pPr>
      <w:del w:id="1196" w:author="김 예지" w:date="2018-12-03T19:40:00Z">
        <w:r w:rsidRPr="00AD0DF0" w:rsidDel="000967AA">
          <w:rPr>
            <w:rFonts w:ascii="맑은 고딕" w:eastAsia="맑은 고딕" w:hAnsi="맑은 고딕" w:cs="함초롬바탕"/>
          </w:rPr>
          <w:delText>list</w:delText>
        </w:r>
        <w:r w:rsidRPr="00AD0DF0" w:rsidDel="000967AA">
          <w:rPr>
            <w:rFonts w:ascii="맑은 고딕" w:eastAsia="맑은 고딕" w:hAnsi="맑은 고딕" w:cs="함초롬바탕" w:hint="eastAsia"/>
          </w:rPr>
          <w:delText>를 앞과 뒤를 바꿔주는 함수이다.</w:delText>
        </w:r>
      </w:del>
    </w:p>
    <w:p w:rsidR="00F85E92" w:rsidRPr="00AD0DF0" w:rsidRDefault="00F85E92">
      <w:pPr>
        <w:ind w:firstLine="132"/>
        <w:rPr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5746"/>
        <w:gridCol w:w="157"/>
      </w:tblGrid>
      <w:tr w:rsidR="00965575" w:rsidRPr="00AD0DF0" w:rsidTr="0096557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9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9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19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0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1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size_check(DLL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list_1) { </w:t>
            </w:r>
            <w:del w:id="1211" w:author="김 예지" w:date="2018-12-03T19:41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사이즈를 체크해주는 함수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Del="000967AA" w:rsidRDefault="00965575">
            <w:pPr>
              <w:spacing w:line="312" w:lineRule="auto"/>
              <w:rPr>
                <w:del w:id="1212" w:author="김 예지" w:date="2018-12-03T19:40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+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list_1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66DE2"/>
              </w:rPr>
              <w:t>size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+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1213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965575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965575" w:rsidRPr="00AD0DF0" w:rsidRDefault="007D4BEA">
            <w:pPr>
              <w:rPr>
                <w:rFonts w:ascii="맑은 고딕" w:eastAsia="맑은 고딕" w:hAnsi="맑은 고딕"/>
                <w:sz w:val="24"/>
                <w:szCs w:val="24"/>
              </w:rPr>
            </w:pPr>
            <w:ins w:id="1214" w:author="김 예지" w:date="2018-12-03T19:40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 wp14:anchorId="56892517" wp14:editId="6660CB81">
                        <wp:simplePos x="0" y="0"/>
                        <wp:positionH relativeFrom="margin">
                          <wp:posOffset>-907415</wp:posOffset>
                        </wp:positionH>
                        <wp:positionV relativeFrom="paragraph">
                          <wp:posOffset>-2075180</wp:posOffset>
                        </wp:positionV>
                        <wp:extent cx="1896110" cy="1176655"/>
                        <wp:effectExtent l="0" t="0" r="27940" b="23495"/>
                        <wp:wrapNone/>
                        <wp:docPr id="24" name="사각형: 모서리가 접힌 도형 2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896110" cy="1176655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5135A1" w:rsidRDefault="00C85609" w:rsidP="005135A1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List_1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의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s</w:t>
                                    </w:r>
                                    <w:ins w:id="1215" w:author="김 예지" w:date="2018-12-03T19:40:00Z">
                                      <w:r w:rsidRPr="005135A1">
                                        <w:rPr>
                                          <w:rFonts w:ascii="맑은 고딕" w:eastAsia="맑은 고딕" w:hAnsi="맑은 고딕"/>
                                        </w:rPr>
                                        <w:t>ize</w:t>
                                      </w:r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를 체</w:t>
                                      </w:r>
                                    </w:ins>
                                    <w:ins w:id="1216" w:author="김 예지" w:date="2018-12-03T19:41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크해주는 함수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6892517" id="사각형: 모서리가 접힌 도형 24" o:spid="_x0000_s1044" type="#_x0000_t65" style="position:absolute;margin-left:-71.45pt;margin-top:-163.4pt;width:149.3pt;height:92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" adj="18000" fillcolor="#fef0cd [662]" strokecolor="#a5a5a5 [2092]" strokeweight="2pt">
                        <v:textbox>
                          <w:txbxContent>
                            <w:p w:rsidR="00C85609" w:rsidRPr="005135A1" w:rsidRDefault="00C85609" w:rsidP="005135A1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</w:rPr>
                                <w:t xml:space="preserve"> List_1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의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s</w:t>
                              </w:r>
                              <w:ins w:id="1217" w:author="김 예지" w:date="2018-12-03T19:40:00Z">
                                <w:r w:rsidRPr="005135A1">
                                  <w:rPr>
                                    <w:rFonts w:ascii="맑은 고딕" w:eastAsia="맑은 고딕" w:hAnsi="맑은 고딕"/>
                                  </w:rPr>
                                  <w:t>ize</w:t>
                                </w:r>
                                <w:r w:rsidRPr="005135A1">
                                  <w:rPr>
                                    <w:rFonts w:ascii="맑은 고딕" w:eastAsia="맑은 고딕" w:hAnsi="맑은 고딕" w:hint="eastAsia"/>
                                  </w:rPr>
                                  <w:t>를 체</w:t>
                                </w:r>
                              </w:ins>
                              <w:ins w:id="1218" w:author="김 예지" w:date="2018-12-03T19:41:00Z">
                                <w:r w:rsidRPr="005135A1">
                                  <w:rPr>
                                    <w:rFonts w:ascii="맑은 고딕" w:eastAsia="맑은 고딕" w:hAnsi="맑은 고딕" w:hint="eastAsia"/>
                                  </w:rPr>
                                  <w:t>크해주는 함수</w:t>
                                </w:r>
                              </w:ins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</w:ins>
            <w:hyperlink r:id="rId25" w:anchor="e" w:tgtFrame="_blank" w:history="1">
              <w:r w:rsidR="00965575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96B52" w:rsidRPr="00AD0DF0" w:rsidDel="000967AA" w:rsidRDefault="00596B52">
      <w:pPr>
        <w:rPr>
          <w:del w:id="1219" w:author="김 예지" w:date="2018-12-03T19:41:00Z"/>
          <w:rFonts w:ascii="맑은 고딕" w:eastAsia="맑은 고딕" w:hAnsi="맑은 고딕" w:cs="함초롬바탕"/>
        </w:rPr>
      </w:pPr>
    </w:p>
    <w:p w:rsidR="005135A1" w:rsidRDefault="00F85E92">
      <w:pPr>
        <w:rPr>
          <w:rFonts w:ascii="맑은 고딕" w:eastAsia="맑은 고딕" w:hAnsi="맑은 고딕" w:cs="함초롬바탕"/>
        </w:rPr>
      </w:pPr>
      <w:del w:id="1220" w:author="김 예지" w:date="2018-12-03T19:41:00Z">
        <w:r w:rsidRPr="00AD0DF0" w:rsidDel="000967AA">
          <w:rPr>
            <w:rFonts w:ascii="맑은 고딕" w:eastAsia="맑은 고딕" w:hAnsi="맑은 고딕" w:cs="함초롬바탕"/>
          </w:rPr>
          <w:delText>list</w:delText>
        </w:r>
        <w:r w:rsidRPr="00AD0DF0" w:rsidDel="000967AA">
          <w:rPr>
            <w:rFonts w:ascii="맑은 고딕" w:eastAsia="맑은 고딕" w:hAnsi="맑은 고딕" w:cs="함초롬바탕" w:hint="eastAsia"/>
          </w:rPr>
          <w:delText>의 크기를 측정,</w:delText>
        </w:r>
        <w:r w:rsidRPr="00AD0DF0" w:rsidDel="000967AA">
          <w:rPr>
            <w:rFonts w:ascii="맑은 고딕" w:eastAsia="맑은 고딕" w:hAnsi="맑은 고딕" w:cs="함초롬바탕"/>
          </w:rPr>
          <w:delText xml:space="preserve"> </w:delText>
        </w:r>
        <w:r w:rsidRPr="00AD0DF0" w:rsidDel="000967AA">
          <w:rPr>
            <w:rFonts w:ascii="맑은 고딕" w:eastAsia="맑은 고딕" w:hAnsi="맑은 고딕" w:cs="함초롬바탕" w:hint="eastAsia"/>
          </w:rPr>
          <w:delText>체크해주는 함수이다.</w:delText>
        </w:r>
      </w:del>
    </w:p>
    <w:p w:rsidR="005135A1" w:rsidRPr="00AD0DF0" w:rsidRDefault="005135A1">
      <w:pPr>
        <w:rPr>
          <w:rFonts w:ascii="맑은 고딕" w:eastAsia="맑은 고딕" w:hAnsi="맑은 고딕" w:cs="함초롬바탕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413"/>
        <w:gridCol w:w="143"/>
      </w:tblGrid>
      <w:tr w:rsidR="00965575" w:rsidRPr="00AD0DF0" w:rsidTr="00965575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2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3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28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4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29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5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39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48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6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49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7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59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67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8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69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29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79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86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0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89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1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99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lastRenderedPageBreak/>
              <w:t>105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2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109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112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3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113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4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114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5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115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6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116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7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117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8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118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39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119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40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120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41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121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666666"/>
              </w:rPr>
              <w:pPrChange w:id="1342" w:author="김 규진" w:date="2018-12-03T20:20:00Z">
                <w:pPr>
                  <w:spacing w:line="312" w:lineRule="auto"/>
                  <w:jc w:val="right"/>
                </w:pPr>
              </w:pPrChange>
            </w:pPr>
            <w:r w:rsidRPr="00AD0DF0">
              <w:rPr>
                <w:rFonts w:ascii="맑은 고딕" w:eastAsia="맑은 고딕" w:hAnsi="맑은 고딕"/>
                <w:color w:val="666666"/>
              </w:rPr>
              <w:t>122</w:t>
            </w:r>
            <w:del w:id="1343" w:author="김 예지" w:date="2018-12-03T19:46:00Z">
              <w:r w:rsidRPr="00AD0DF0" w:rsidDel="000967AA">
                <w:rPr>
                  <w:rFonts w:ascii="맑은 고딕" w:eastAsia="맑은 고딕" w:hAnsi="맑은 고딕"/>
                  <w:color w:val="666666"/>
                </w:rPr>
                <w:delText>12</w:delText>
              </w:r>
            </w:del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void</w:t>
            </w:r>
            <w:r w:rsidRPr="00AD0DF0">
              <w:rPr>
                <w:rFonts w:ascii="맑은 고딕" w:eastAsia="맑은 고딕" w:hAnsi="맑은 고딕"/>
                <w:color w:val="010101"/>
              </w:rPr>
              <w:t> zero(DLL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stack_1, 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stack_2) {</w:t>
            </w:r>
            <w:del w:id="1344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소수점과 자연수의 자릿수를 맞춰줌.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0D6C74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1345" w:author="김 예지" w:date="2018-12-03T19:41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700224" behindDoc="0" locked="0" layoutInCell="1" allowOverlap="1" wp14:anchorId="664C06E9" wp14:editId="0DB20C7D">
                        <wp:simplePos x="0" y="0"/>
                        <wp:positionH relativeFrom="column">
                          <wp:posOffset>2778125</wp:posOffset>
                        </wp:positionH>
                        <wp:positionV relativeFrom="paragraph">
                          <wp:posOffset>160655</wp:posOffset>
                        </wp:positionV>
                        <wp:extent cx="2692400" cy="1557655"/>
                        <wp:effectExtent l="0" t="0" r="12700" b="23495"/>
                        <wp:wrapNone/>
                        <wp:docPr id="25" name="사각형: 모서리가 접힌 도형 2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92400" cy="1557655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5135A1" w:rsidRDefault="00C85609" w:rsidP="005135A1">
                                    <w:pPr>
                                      <w:ind w:left="110" w:hangingChars="50" w:hanging="110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1346" w:author="김 예지" w:date="2018-12-03T19:42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피연산자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들</w:t>
                                    </w:r>
                                    <w:r w:rsidRPr="005135A1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의 정</w:t>
                                    </w:r>
                                    <w:r w:rsidRPr="005135A1">
                                      <w:rPr>
                                        <w:rFonts w:ascii="맑은 고딕" w:eastAsia="맑은 고딕" w:hAnsi="맑은 고딕"/>
                                      </w:rPr>
                                      <w:t>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와 </w:t>
                                    </w:r>
                                    <w:r w:rsidRPr="005135A1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소</w:t>
                                    </w:r>
                                    <w:r w:rsidRPr="005135A1">
                                      <w:rPr>
                                        <w:rFonts w:ascii="맑은 고딕" w:eastAsia="맑은 고딕" w:hAnsi="맑은 고딕"/>
                                      </w:rPr>
                                      <w:t>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의 자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릿수를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0을 넣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맞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춰주는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함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64C06E9" id="사각형: 모서리가 접힌 도형 25" o:spid="_x0000_s1045" type="#_x0000_t65" style="position:absolute;margin-left:218.75pt;margin-top:12.65pt;width:212pt;height:1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" adj="18000" fillcolor="#fef0cd [662]" strokecolor="#a5a5a5 [2092]" strokeweight="2pt">
                        <v:textbox>
                          <w:txbxContent>
                            <w:p w:rsidR="00C85609" w:rsidRPr="005135A1" w:rsidRDefault="00C85609" w:rsidP="005135A1">
                              <w:pPr>
                                <w:ind w:left="110" w:hangingChars="50" w:hanging="110"/>
                                <w:rPr>
                                  <w:rFonts w:ascii="맑은 고딕" w:eastAsia="맑은 고딕" w:hAnsi="맑은 고딕"/>
                                </w:rPr>
                              </w:pPr>
                              <w:ins w:id="1347" w:author="김 예지" w:date="2018-12-03T19:42:00Z">
                                <w:r w:rsidRPr="005135A1">
                                  <w:rPr>
                                    <w:rFonts w:ascii="맑은 고딕" w:eastAsia="맑은 고딕" w:hAnsi="맑은 고딕" w:hint="eastAsia"/>
                                  </w:rPr>
                                  <w:t>피연산자</w:t>
                                </w:r>
                              </w:ins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들</w:t>
                              </w:r>
                              <w:r w:rsidRPr="005135A1">
                                <w:rPr>
                                  <w:rFonts w:ascii="맑은 고딕" w:eastAsia="맑은 고딕" w:hAnsi="맑은 고딕" w:hint="eastAsia"/>
                                </w:rPr>
                                <w:t>의 정</w:t>
                              </w:r>
                              <w:r w:rsidRPr="005135A1">
                                <w:rPr>
                                  <w:rFonts w:ascii="맑은 고딕" w:eastAsia="맑은 고딕" w:hAnsi="맑은 고딕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와 </w:t>
                              </w:r>
                              <w:r w:rsidRPr="005135A1">
                                <w:rPr>
                                  <w:rFonts w:ascii="맑은 고딕" w:eastAsia="맑은 고딕" w:hAnsi="맑은 고딕" w:hint="eastAsia"/>
                                </w:rPr>
                                <w:t>소</w:t>
                              </w:r>
                              <w:r w:rsidRPr="005135A1">
                                <w:rPr>
                                  <w:rFonts w:ascii="맑은 고딕" w:eastAsia="맑은 고딕" w:hAnsi="맑은 고딕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의 자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릿수를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0을 넣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맞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춰주는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함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수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965575"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="00965575"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curr_1 </w:t>
            </w:r>
            <w:r w:rsidR="00965575"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 stack_2</w:t>
            </w:r>
            <w:r w:rsidR="00965575"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DLL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stack_3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newDLL(); </w:t>
            </w:r>
            <w:del w:id="1348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임시로 값을 저장해둘 DLL ,무조건 stack_1이 큰수 이게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a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  <w:del w:id="1349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소수점 자릿수 저장</w:delText>
              </w:r>
            </w:del>
          </w:p>
          <w:p w:rsidR="00965575" w:rsidRPr="00AD0DF0" w:rsidDel="000967AA" w:rsidRDefault="00965575">
            <w:pPr>
              <w:spacing w:line="312" w:lineRule="auto"/>
              <w:rPr>
                <w:del w:id="1350" w:author="김 예지" w:date="2018-12-03T19:43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b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</w:t>
            </w:r>
            <w:del w:id="1351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소수점 자릿수 저장</w:delText>
              </w:r>
            </w:del>
          </w:p>
          <w:p w:rsidR="000967AA" w:rsidRPr="00AD0DF0" w:rsidRDefault="000967AA">
            <w:pPr>
              <w:spacing w:line="312" w:lineRule="auto"/>
              <w:rPr>
                <w:ins w:id="1352" w:author="김 예지" w:date="2018-12-03T19:43:00Z"/>
                <w:rFonts w:ascii="맑은 고딕" w:eastAsia="맑은 고딕" w:hAnsi="맑은 고딕"/>
                <w:color w:val="010101"/>
              </w:rPr>
            </w:pP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c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</w:t>
            </w:r>
            <w:del w:id="1353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자연수 자릿수 저장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d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</w:t>
            </w:r>
            <w:del w:id="1354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자연수 자릿수 저장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 </w:t>
            </w:r>
            <w:del w:id="1355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자연수 자릿수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 </w:t>
            </w:r>
            <w:del w:id="1356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자연수 자릿수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b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; </w:t>
            </w:r>
            <w:del w:id="1357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//소수점 자릿수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Del="000967AA" w:rsidRDefault="00965575">
            <w:pPr>
              <w:spacing w:line="312" w:lineRule="auto"/>
              <w:rPr>
                <w:del w:id="1358" w:author="김 예지" w:date="2018-12-03T19:43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Del="000967AA" w:rsidRDefault="00965575">
            <w:pPr>
              <w:spacing w:line="312" w:lineRule="auto"/>
              <w:rPr>
                <w:del w:id="1359" w:author="김 예지" w:date="2018-12-03T19:43:00Z"/>
                <w:rFonts w:ascii="맑은 고딕" w:eastAsia="맑은 고딕" w:hAnsi="맑은 고딕"/>
                <w:color w:val="010101"/>
              </w:rPr>
            </w:pPr>
            <w:del w:id="1360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//////////////////</w:delText>
              </w:r>
            </w:del>
          </w:p>
          <w:p w:rsidR="00965575" w:rsidRPr="00AD0DF0" w:rsidDel="000967AA" w:rsidRDefault="00965575">
            <w:pPr>
              <w:spacing w:line="312" w:lineRule="auto"/>
              <w:rPr>
                <w:del w:id="1361" w:author="김 예지" w:date="2018-12-03T19:43:00Z"/>
                <w:rFonts w:ascii="맑은 고딕" w:eastAsia="맑은 고딕" w:hAnsi="맑은 고딕"/>
                <w:color w:val="010101"/>
              </w:rPr>
            </w:pPr>
            <w:del w:id="1362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//printf("\na : %d b : %d\n",a,b);</w:delText>
              </w:r>
            </w:del>
          </w:p>
          <w:p w:rsidR="00965575" w:rsidRPr="00AD0DF0" w:rsidDel="000967AA" w:rsidRDefault="00965575">
            <w:pPr>
              <w:spacing w:line="312" w:lineRule="auto"/>
              <w:rPr>
                <w:del w:id="1363" w:author="김 예지" w:date="2018-12-03T19:43:00Z"/>
                <w:rFonts w:ascii="맑은 고딕" w:eastAsia="맑은 고딕" w:hAnsi="맑은 고딕"/>
                <w:color w:val="010101"/>
              </w:rPr>
            </w:pPr>
            <w:del w:id="1364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//printf("\nc : %d d : %d\n",c,d);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del w:id="1365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//////////////////</w:delText>
              </w:r>
            </w:del>
          </w:p>
          <w:p w:rsidR="00965575" w:rsidRPr="00AD0DF0" w:rsidDel="000967AA" w:rsidRDefault="00965575">
            <w:pPr>
              <w:spacing w:line="312" w:lineRule="auto"/>
              <w:rPr>
                <w:del w:id="1366" w:author="김 예지" w:date="2018-12-03T19:44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size_2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c;</w:t>
            </w:r>
            <w:del w:id="1367" w:author="김 예지" w:date="2018-12-03T19:43:00Z">
              <w:r w:rsidRPr="00AD0DF0" w:rsidDel="000967A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자연수 자릿수 저장</w:delText>
              </w:r>
            </w:del>
          </w:p>
          <w:p w:rsidR="000967AA" w:rsidRPr="00AD0DF0" w:rsidRDefault="000967AA">
            <w:pPr>
              <w:spacing w:line="312" w:lineRule="auto"/>
              <w:rPr>
                <w:ins w:id="1368" w:author="김 예지" w:date="2018-12-03T19:44:00Z"/>
                <w:rFonts w:ascii="맑은 고딕" w:eastAsia="맑은 고딕" w:hAnsi="맑은 고딕"/>
                <w:color w:val="010101"/>
              </w:rPr>
            </w:pP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size_2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(a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&amp;&amp;</w:t>
            </w:r>
            <w:r w:rsidRPr="00AD0DF0">
              <w:rPr>
                <w:rFonts w:ascii="맑은 고딕" w:eastAsia="맑은 고딕" w:hAnsi="맑은 고딕"/>
                <w:color w:val="010101"/>
              </w:rPr>
              <w:t> b </w:t>
            </w:r>
            <w:r w:rsidRPr="00AD0DF0">
              <w:rPr>
                <w:rFonts w:ascii="맑은 고딕" w:eastAsia="맑은 고딕" w:hAnsi="맑은 고딕"/>
                <w:color w:val="A71D5D"/>
              </w:rPr>
              <w:t>!=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append(stack_1,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(b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&amp;&amp;</w:t>
            </w:r>
            <w:r w:rsidRPr="00AD0DF0">
              <w:rPr>
                <w:rFonts w:ascii="맑은 고딕" w:eastAsia="맑은 고딕" w:hAnsi="맑은 고딕"/>
                <w:color w:val="010101"/>
              </w:rPr>
              <w:t> a </w:t>
            </w:r>
            <w:r w:rsidRPr="00AD0DF0">
              <w:rPr>
                <w:rFonts w:ascii="맑은 고딕" w:eastAsia="맑은 고딕" w:hAnsi="맑은 고딕"/>
                <w:color w:val="A71D5D"/>
              </w:rPr>
              <w:t>!=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) append(stack_2,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0967AA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ins w:id="1369" w:author="김 예지" w:date="2018-12-03T19:44:00Z">
              <w:r w:rsidRPr="00AD0DF0">
                <w:rPr>
                  <w:rFonts w:ascii="맑은 고딕" w:eastAsia="맑은 고딕" w:hAnsi="맑은 고딕"/>
                  <w:noProof/>
                  <w:color w:val="010101"/>
                </w:rPr>
                <mc:AlternateContent>
                  <mc:Choice Requires="wps">
                    <w:drawing>
                      <wp:anchor distT="0" distB="0" distL="114300" distR="114300" simplePos="0" relativeHeight="251702272" behindDoc="0" locked="0" layoutInCell="1" allowOverlap="1" wp14:anchorId="6ED97500" wp14:editId="276A809B">
                        <wp:simplePos x="0" y="0"/>
                        <wp:positionH relativeFrom="column">
                          <wp:posOffset>2319020</wp:posOffset>
                        </wp:positionH>
                        <wp:positionV relativeFrom="paragraph">
                          <wp:posOffset>372745</wp:posOffset>
                        </wp:positionV>
                        <wp:extent cx="2032000" cy="821055"/>
                        <wp:effectExtent l="0" t="0" r="25400" b="17145"/>
                        <wp:wrapNone/>
                        <wp:docPr id="26" name="사각형: 모서리가 접힌 도형 2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032000" cy="821267"/>
                                </a:xfrm>
                                <a:prstGeom prst="foldedCorner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85609" w:rsidRPr="005135A1" w:rsidRDefault="00C85609" w:rsidP="005135A1">
                                    <w:pPr>
                                      <w:ind w:firstLineChars="50" w:firstLine="110"/>
                                      <w:jc w:val="center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‘c’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와 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비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교를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통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정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수부분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자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릿수를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맞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ED97500" id="사각형: 모서리가 접힌 도형 26" o:spid="_x0000_s1046" type="#_x0000_t65" style="position:absolute;margin-left:182.6pt;margin-top:29.35pt;width:160pt;height:6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" adj="18000" fillcolor="#fef0cd [662]" strokecolor="#a5a5a5 [2092]" strokeweight="2pt">
                        <v:textbox>
                          <w:txbxContent>
                            <w:p w:rsidR="00C85609" w:rsidRPr="005135A1" w:rsidRDefault="00C85609" w:rsidP="005135A1">
                              <w:pPr>
                                <w:ind w:firstLineChars="50" w:firstLine="110"/>
                                <w:jc w:val="center"/>
                                <w:rPr>
                                  <w:rFonts w:ascii="맑은 고딕" w:eastAsia="맑은 고딕" w:hAnsi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</w:rPr>
                                <w:t xml:space="preserve">‘c’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와 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’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>d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’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비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교를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통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정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수부분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자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릿수를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맞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>춤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 w:rsidR="00965575"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 (c </w:t>
            </w:r>
            <w:r w:rsidR="00965575" w:rsidRPr="00AD0DF0">
              <w:rPr>
                <w:rFonts w:ascii="맑은 고딕" w:eastAsia="맑은 고딕" w:hAnsi="맑은 고딕"/>
                <w:color w:val="A71D5D"/>
              </w:rPr>
              <w:t>&gt;</w:t>
            </w:r>
            <w:r w:rsidR="00965575" w:rsidRPr="00AD0DF0">
              <w:rPr>
                <w:rFonts w:ascii="맑은 고딕" w:eastAsia="맑은 고딕" w:hAnsi="맑은 고딕"/>
                <w:color w:val="010101"/>
              </w:rPr>
              <w:t> d) { </w:t>
            </w:r>
            <w:del w:id="1370" w:author="김 예지" w:date="2018-12-03T19:45:00Z">
              <w:r w:rsidR="00965575" w:rsidRPr="00AD0DF0" w:rsidDel="000967AA">
                <w:rPr>
                  <w:rFonts w:ascii="맑은 고딕" w:eastAsia="맑은 고딕" w:hAnsi="맑은 고딕"/>
                  <w:color w:val="999999"/>
                </w:rPr>
                <w:delText>// 앞수의 자연수 자리가 더 큰경우</w:delText>
              </w:r>
            </w:del>
          </w:p>
          <w:p w:rsidR="00965575" w:rsidRPr="00AD0DF0" w:rsidDel="000967AA" w:rsidRDefault="00965575">
            <w:pPr>
              <w:spacing w:line="312" w:lineRule="auto"/>
              <w:rPr>
                <w:del w:id="1371" w:author="김 예지" w:date="2018-12-03T19:44:00Z"/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f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d;</w:t>
            </w:r>
            <w:del w:id="1372" w:author="김 예지" w:date="2018-12-03T19:45:00Z">
              <w:r w:rsidRPr="00AD0DF0" w:rsidDel="000967A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</w:delText>
              </w:r>
            </w:del>
            <w:del w:id="1373" w:author="김 예지" w:date="2018-12-03T19:44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/0을 몇개를 넣을 것인가?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del w:id="1374" w:author="김 예지" w:date="2018-12-03T19:44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//printf("\nf : %d\n",f);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for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i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f; i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insertAt_int(stack_2,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'0'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(d </w:t>
            </w:r>
            <w:r w:rsidRPr="00AD0DF0">
              <w:rPr>
                <w:rFonts w:ascii="맑은 고딕" w:eastAsia="맑은 고딕" w:hAnsi="맑은 고딕"/>
                <w:color w:val="A71D5D"/>
              </w:rPr>
              <w:t>&gt;</w:t>
            </w:r>
            <w:r w:rsidRPr="00AD0DF0">
              <w:rPr>
                <w:rFonts w:ascii="맑은 고딕" w:eastAsia="맑은 고딕" w:hAnsi="맑은 고딕"/>
                <w:color w:val="010101"/>
              </w:rPr>
              <w:t> c) {</w:t>
            </w:r>
            <w:del w:id="1375" w:author="김 예지" w:date="2018-12-03T19:45:00Z">
              <w:r w:rsidRPr="00AD0DF0" w:rsidDel="000967AA">
                <w:rPr>
                  <w:rFonts w:ascii="맑은 고딕" w:eastAsia="맑은 고딕" w:hAnsi="맑은 고딕"/>
                  <w:color w:val="010101"/>
                </w:rPr>
                <w:delText> </w:delText>
              </w:r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//뒷수의 자연수 자리가 더 큰 경우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f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d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c;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for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i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f; i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insertAt_int(stack_1,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'0'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(a </w:t>
            </w:r>
            <w:r w:rsidRPr="00AD0DF0">
              <w:rPr>
                <w:rFonts w:ascii="맑은 고딕" w:eastAsia="맑은 고딕" w:hAnsi="맑은 고딕"/>
                <w:color w:val="A71D5D"/>
              </w:rPr>
              <w:t>&gt;</w:t>
            </w:r>
            <w:r w:rsidRPr="00AD0DF0">
              <w:rPr>
                <w:rFonts w:ascii="맑은 고딕" w:eastAsia="맑은 고딕" w:hAnsi="맑은 고딕"/>
                <w:color w:val="010101"/>
              </w:rPr>
              <w:t> b)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c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a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b;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for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i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c; i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append(stack_2,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'0'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a;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a;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(b </w:t>
            </w:r>
            <w:r w:rsidRPr="00AD0DF0">
              <w:rPr>
                <w:rFonts w:ascii="맑은 고딕" w:eastAsia="맑은 고딕" w:hAnsi="맑은 고딕"/>
                <w:color w:val="A71D5D"/>
              </w:rPr>
              <w:t>&gt;</w:t>
            </w:r>
            <w:r w:rsidRPr="00AD0DF0">
              <w:rPr>
                <w:rFonts w:ascii="맑은 고딕" w:eastAsia="맑은 고딕" w:hAnsi="맑은 고딕"/>
                <w:color w:val="010101"/>
              </w:rPr>
              <w:t> a)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c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b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a;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for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i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0</w:t>
            </w:r>
            <w:r w:rsidRPr="00AD0DF0">
              <w:rPr>
                <w:rFonts w:ascii="맑은 고딕" w:eastAsia="맑은 고딕" w:hAnsi="맑은 고딕"/>
                <w:color w:val="010101"/>
              </w:rPr>
              <w:t>; i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c; i</w:t>
            </w:r>
            <w:r w:rsidRPr="00AD0DF0">
              <w:rPr>
                <w:rFonts w:ascii="맑은 고딕" w:eastAsia="맑은 고딕" w:hAnsi="맑은 고딕"/>
                <w:color w:val="A71D5D"/>
              </w:rPr>
              <w:t>++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append(stack_1, newnode(</w:t>
            </w:r>
            <w:r w:rsidRPr="00AD0DF0">
              <w:rPr>
                <w:rFonts w:ascii="맑은 고딕" w:eastAsia="맑은 고딕" w:hAnsi="맑은 고딕"/>
                <w:color w:val="63A35C"/>
              </w:rPr>
              <w:t>'0'</w:t>
            </w:r>
            <w:r w:rsidRPr="00AD0DF0">
              <w:rPr>
                <w:rFonts w:ascii="맑은 고딕" w:eastAsia="맑은 고딕" w:hAnsi="맑은 고딕"/>
                <w:color w:val="010101"/>
              </w:rPr>
              <w:t>));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b;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b;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a;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size_1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b;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 </w:t>
            </w:r>
            <w:r w:rsidRPr="00AD0DF0">
              <w:rPr>
                <w:rFonts w:ascii="맑은 고딕" w:eastAsia="맑은 고딕" w:hAnsi="맑은 고딕"/>
                <w:color w:val="A71D5D"/>
              </w:rPr>
              <w:t>&lt;</w:t>
            </w:r>
            <w:r w:rsidRPr="00AD0DF0">
              <w:rPr>
                <w:rFonts w:ascii="맑은 고딕" w:eastAsia="맑은 고딕" w:hAnsi="맑은 고딕"/>
                <w:color w:val="010101"/>
              </w:rPr>
              <w:t> d) { </w:t>
            </w:r>
            <w:del w:id="1376" w:author="김 예지" w:date="2018-12-03T19:45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// 뒷수가 </w:delText>
              </w:r>
            </w:del>
            <w:del w:id="1377" w:author="김 예지" w:date="2018-12-03T19:46:00Z">
              <w:r w:rsidRPr="00AD0DF0" w:rsidDel="000967AA">
                <w:rPr>
                  <w:rFonts w:ascii="맑은 고딕" w:eastAsia="맑은 고딕" w:hAnsi="맑은 고딕"/>
                  <w:color w:val="999999"/>
                </w:rPr>
                <w:delText>더 큰수 일때</w:delText>
              </w:r>
            </w:del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lastRenderedPageBreak/>
              <w:t>copy_1(stack_3, stack_1);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delete_all(stack_1);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copy_1(stack_1, stack_2);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delete_all(stack_2);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copy_1(stack_2, stack_3);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delete_all(stack_3);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swh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swh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else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d)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curr_2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Node </w:t>
            </w:r>
            <w:r w:rsidRPr="00AD0DF0">
              <w:rPr>
                <w:rFonts w:ascii="맑은 고딕" w:eastAsia="맑은 고딕" w:hAnsi="맑은 고딕"/>
                <w:color w:val="A71D5D"/>
              </w:rPr>
              <w:t>*</w:t>
            </w:r>
            <w:r w:rsidRPr="00AD0DF0">
              <w:rPr>
                <w:rFonts w:ascii="맑은 고딕" w:eastAsia="맑은 고딕" w:hAnsi="맑은 고딕"/>
                <w:color w:val="010101"/>
              </w:rPr>
              <w:t>curr_3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stack_2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head;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while</w:t>
            </w:r>
            <w:r w:rsidRPr="00AD0DF0">
              <w:rPr>
                <w:rFonts w:ascii="맑은 고딕" w:eastAsia="맑은 고딕" w:hAnsi="맑은 고딕"/>
                <w:color w:val="010101"/>
              </w:rPr>
              <w:t> (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&amp;&amp;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63A35C"/>
              </w:rPr>
              <w:t>'.'</w:t>
            </w:r>
            <w:r w:rsidRPr="00AD0DF0">
              <w:rPr>
                <w:rFonts w:ascii="맑은 고딕" w:eastAsia="맑은 고딕" w:hAnsi="맑은 고딕"/>
                <w:color w:val="010101"/>
              </w:rPr>
              <w:t>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curr_2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curr_3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m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48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66DE2"/>
              </w:rPr>
              <w:t>int</w:t>
            </w:r>
            <w:r w:rsidRPr="00AD0DF0">
              <w:rPr>
                <w:rFonts w:ascii="맑은 고딕" w:eastAsia="맑은 고딕" w:hAnsi="맑은 고딕"/>
                <w:color w:val="010101"/>
              </w:rPr>
              <w:t> n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val </w:t>
            </w:r>
            <w:r w:rsidRPr="00AD0DF0">
              <w:rPr>
                <w:rFonts w:ascii="맑은 고딕" w:eastAsia="맑은 고딕" w:hAnsi="맑은 고딕"/>
                <w:color w:val="A71D5D"/>
              </w:rPr>
              <w:t>-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48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lastRenderedPageBreak/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(n </w:t>
            </w:r>
            <w:r w:rsidRPr="00AD0DF0">
              <w:rPr>
                <w:rFonts w:ascii="맑은 고딕" w:eastAsia="맑은 고딕" w:hAnsi="맑은 고딕"/>
                <w:color w:val="A71D5D"/>
              </w:rPr>
              <w:t>&gt;</w:t>
            </w:r>
            <w:r w:rsidRPr="00AD0DF0">
              <w:rPr>
                <w:rFonts w:ascii="맑은 고딕" w:eastAsia="맑은 고딕" w:hAnsi="맑은 고딕"/>
                <w:color w:val="010101"/>
              </w:rPr>
              <w:t> m) {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copy_1(stack_3, stack_1);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delete_all(stack_1);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copy_1(stack_1, stack_2);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delete_all(stack_2);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copy_1(stack_2, stack_3);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delete_all(stack_3);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stack_1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swh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stack_2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swh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99CC"/>
              </w:rPr>
              <w:t>1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A71D5D"/>
              </w:rPr>
              <w:t>if</w:t>
            </w:r>
            <w:r w:rsidRPr="00AD0DF0">
              <w:rPr>
                <w:rFonts w:ascii="맑은 고딕" w:eastAsia="맑은 고딕" w:hAnsi="맑은 고딕"/>
                <w:color w:val="010101"/>
              </w:rPr>
              <w:t> (curr_2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A71D5D"/>
              </w:rPr>
              <w:t>&amp;&amp;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 </w:t>
            </w:r>
            <w:r w:rsidRPr="00AD0DF0">
              <w:rPr>
                <w:rFonts w:ascii="맑은 고딕" w:eastAsia="맑은 고딕" w:hAnsi="맑은 고딕"/>
                <w:color w:val="A71D5D"/>
              </w:rPr>
              <w:t>==</w:t>
            </w:r>
            <w:r w:rsidRPr="00AD0DF0">
              <w:rPr>
                <w:rFonts w:ascii="맑은 고딕" w:eastAsia="맑은 고딕" w:hAnsi="맑은 고딕"/>
                <w:color w:val="010101"/>
              </w:rPr>
              <w:t> </w:t>
            </w:r>
            <w:r w:rsidRPr="00AD0DF0">
              <w:rPr>
                <w:rFonts w:ascii="맑은 고딕" w:eastAsia="맑은 고딕" w:hAnsi="맑은 고딕"/>
                <w:color w:val="0086B3"/>
              </w:rPr>
              <w:t>NULL</w:t>
            </w:r>
            <w:r w:rsidRPr="00AD0DF0">
              <w:rPr>
                <w:rFonts w:ascii="맑은 고딕" w:eastAsia="맑은 고딕" w:hAnsi="맑은 고딕"/>
                <w:color w:val="010101"/>
              </w:rPr>
              <w:t>) </w:t>
            </w:r>
            <w:r w:rsidRPr="00AD0DF0">
              <w:rPr>
                <w:rFonts w:ascii="맑은 고딕" w:eastAsia="맑은 고딕" w:hAnsi="맑은 고딕"/>
                <w:color w:val="A71D5D"/>
              </w:rPr>
              <w:t>break</w:t>
            </w:r>
            <w:r w:rsidRPr="00AD0DF0">
              <w:rPr>
                <w:rFonts w:ascii="맑은 고딕" w:eastAsia="맑은 고딕" w:hAnsi="맑은 고딕"/>
                <w:color w:val="010101"/>
              </w:rPr>
              <w:t>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curr_2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curr_2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curr_3 </w:t>
            </w:r>
            <w:r w:rsidRPr="00AD0DF0">
              <w:rPr>
                <w:rFonts w:ascii="맑은 고딕" w:eastAsia="맑은 고딕" w:hAnsi="맑은 고딕"/>
                <w:color w:val="A71D5D"/>
              </w:rPr>
              <w:t>=</w:t>
            </w:r>
            <w:r w:rsidRPr="00AD0DF0">
              <w:rPr>
                <w:rFonts w:ascii="맑은 고딕" w:eastAsia="맑은 고딕" w:hAnsi="맑은 고딕"/>
                <w:color w:val="010101"/>
              </w:rPr>
              <w:t> curr_3</w:t>
            </w:r>
            <w:r w:rsidRPr="00AD0DF0">
              <w:rPr>
                <w:rFonts w:ascii="맑은 고딕" w:eastAsia="맑은 고딕" w:hAnsi="맑은 고딕"/>
                <w:color w:val="A71D5D"/>
              </w:rPr>
              <w:t>-&gt;</w:t>
            </w:r>
            <w:r w:rsidRPr="00AD0DF0">
              <w:rPr>
                <w:rFonts w:ascii="맑은 고딕" w:eastAsia="맑은 고딕" w:hAnsi="맑은 고딕"/>
                <w:color w:val="010101"/>
              </w:rPr>
              <w:t>next;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  <w:r w:rsidRPr="00AD0DF0">
              <w:rPr>
                <w:rFonts w:ascii="맑은 고딕" w:eastAsia="맑은 고딕" w:hAnsi="맑은 고딕"/>
                <w:color w:val="010101"/>
              </w:rPr>
              <w:t>}</w:t>
            </w:r>
          </w:p>
          <w:p w:rsidR="00965575" w:rsidRPr="00AD0DF0" w:rsidRDefault="00965575">
            <w:pPr>
              <w:spacing w:line="312" w:lineRule="auto"/>
              <w:rPr>
                <w:rFonts w:ascii="맑은 고딕" w:eastAsia="맑은 고딕" w:hAnsi="맑은 고딕"/>
                <w:color w:val="010101"/>
              </w:rPr>
            </w:pPr>
          </w:p>
          <w:p w:rsidR="00965575" w:rsidRPr="00AD0DF0" w:rsidRDefault="00987639">
            <w:pPr>
              <w:spacing w:line="240" w:lineRule="auto"/>
              <w:rPr>
                <w:rFonts w:ascii="맑은 고딕" w:eastAsia="맑은 고딕" w:hAnsi="맑은 고딕"/>
                <w:i/>
                <w:iCs/>
                <w:color w:val="auto"/>
                <w:sz w:val="14"/>
                <w:szCs w:val="14"/>
              </w:rPr>
              <w:pPrChange w:id="1378" w:author="김 규진" w:date="2018-12-03T20:20:00Z">
                <w:pPr>
                  <w:spacing w:line="240" w:lineRule="auto"/>
                  <w:jc w:val="right"/>
                </w:pPr>
              </w:pPrChange>
            </w:pP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begin"/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instrText xml:space="preserve"> HYPERLINK "http://colorscripter.com/info" \l "e" \t "_blank" </w:instrTex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separate"/>
            </w:r>
            <w:r w:rsidR="00965575"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t>Colored by Color Scripter</w:t>
            </w:r>
            <w:r w:rsidRPr="00AD0DF0">
              <w:rPr>
                <w:rStyle w:val="af9"/>
                <w:rFonts w:ascii="맑은 고딕" w:eastAsia="맑은 고딕" w:hAnsi="맑은 고딕"/>
                <w:i/>
                <w:iCs/>
                <w:color w:val="E5E5E5"/>
                <w:sz w:val="14"/>
                <w:szCs w:val="14"/>
              </w:rPr>
              <w:fldChar w:fldCharType="end"/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965575" w:rsidRPr="00AD0DF0" w:rsidRDefault="00C85609">
            <w:pPr>
              <w:rPr>
                <w:rFonts w:ascii="맑은 고딕" w:eastAsia="맑은 고딕" w:hAnsi="맑은 고딕"/>
                <w:sz w:val="24"/>
                <w:szCs w:val="24"/>
              </w:rPr>
            </w:pPr>
            <w:hyperlink r:id="rId26" w:anchor="e" w:tgtFrame="_blank" w:history="1">
              <w:r w:rsidR="00965575" w:rsidRPr="00AD0DF0">
                <w:rPr>
                  <w:rStyle w:val="af9"/>
                  <w:rFonts w:ascii="맑은 고딕" w:eastAsia="맑은 고딕" w:hAnsi="맑은 고딕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96B52" w:rsidRPr="00AD0DF0" w:rsidRDefault="00596B52">
      <w:pPr>
        <w:rPr>
          <w:rFonts w:ascii="맑은 고딕" w:eastAsia="맑은 고딕" w:hAnsi="맑은 고딕" w:cs="함초롬바탕"/>
        </w:rPr>
      </w:pPr>
    </w:p>
    <w:p w:rsidR="002E691C" w:rsidRPr="000D6C74" w:rsidRDefault="00F85E92">
      <w:pPr>
        <w:rPr>
          <w:ins w:id="1379" w:author="김 예지" w:date="2018-12-03T19:49:00Z"/>
          <w:rFonts w:ascii="맑은 고딕" w:eastAsia="맑은 고딕" w:hAnsi="맑은 고딕" w:cs="함초롬바탕"/>
        </w:rPr>
      </w:pPr>
      <w:del w:id="1380" w:author="김 예지" w:date="2018-12-03T19:47:00Z">
        <w:r w:rsidRPr="00AD0DF0" w:rsidDel="000967AA">
          <w:rPr>
            <w:rFonts w:ascii="맑은 고딕" w:eastAsia="맑은 고딕" w:hAnsi="맑은 고딕" w:cs="함초롬바탕" w:hint="eastAsia"/>
          </w:rPr>
          <w:lastRenderedPageBreak/>
          <w:delText>소수와 자연수의 자릿수를 맞추어 주는 함수이다.</w:delText>
        </w:r>
        <w:r w:rsidRPr="00AD0DF0" w:rsidDel="000967AA">
          <w:rPr>
            <w:rFonts w:ascii="맑은 고딕" w:eastAsia="맑은 고딕" w:hAnsi="맑은 고딕" w:cs="함초롬바탕"/>
          </w:rPr>
          <w:delText xml:space="preserve"> </w:delText>
        </w:r>
        <w:r w:rsidRPr="00AD0DF0" w:rsidDel="000967AA">
          <w:rPr>
            <w:rFonts w:ascii="맑은 고딕" w:eastAsia="맑은 고딕" w:hAnsi="맑은 고딕" w:cs="함초롬바탕" w:hint="eastAsia"/>
          </w:rPr>
          <w:delText xml:space="preserve">자릿 수가 다를  경우에는 더 작은 자릿수에 </w:delText>
        </w:r>
        <w:r w:rsidRPr="00AD0DF0" w:rsidDel="000967AA">
          <w:rPr>
            <w:rFonts w:ascii="맑은 고딕" w:eastAsia="맑은 고딕" w:hAnsi="맑은 고딕" w:cs="함초롬바탕"/>
          </w:rPr>
          <w:delText>0</w:delText>
        </w:r>
        <w:r w:rsidRPr="00AD0DF0" w:rsidDel="000967AA">
          <w:rPr>
            <w:rFonts w:ascii="맑은 고딕" w:eastAsia="맑은 고딕" w:hAnsi="맑은 고딕" w:cs="함초롬바탕" w:hint="eastAsia"/>
          </w:rPr>
          <w:delText>의 정수 값을</w:delText>
        </w:r>
      </w:del>
      <w:r w:rsidR="002E691C" w:rsidRPr="00AD0DF0">
        <w:rPr>
          <w:rFonts w:ascii="맑은 고딕" w:eastAsia="맑은 고딕" w:hAnsi="맑은 고딕" w:cs="함초롬바탕"/>
          <w:sz w:val="38"/>
          <w:szCs w:val="38"/>
        </w:rPr>
        <w:t xml:space="preserve">V. </w:t>
      </w:r>
      <w:r w:rsidR="002E691C" w:rsidRPr="00AD0DF0">
        <w:rPr>
          <w:rFonts w:ascii="맑은 고딕" w:eastAsia="맑은 고딕" w:hAnsi="맑은 고딕" w:cs="함초롬바탕" w:hint="eastAsia"/>
          <w:sz w:val="38"/>
          <w:szCs w:val="38"/>
        </w:rPr>
        <w:t>덧셈</w:t>
      </w:r>
      <w:r w:rsidR="00FB6750" w:rsidRPr="00AD0DF0">
        <w:rPr>
          <w:rFonts w:ascii="맑은 고딕" w:eastAsia="맑은 고딕" w:hAnsi="맑은 고딕" w:cs="함초롬바탕" w:hint="eastAsia"/>
          <w:sz w:val="38"/>
          <w:szCs w:val="38"/>
        </w:rPr>
        <w:t xml:space="preserve"> 뺄셈</w:t>
      </w:r>
      <w:r w:rsidR="002E691C" w:rsidRPr="00AD0DF0">
        <w:rPr>
          <w:rFonts w:ascii="맑은 고딕" w:eastAsia="맑은 고딕" w:hAnsi="맑은 고딕" w:cs="함초롬바탕" w:hint="eastAsia"/>
          <w:sz w:val="38"/>
          <w:szCs w:val="38"/>
        </w:rPr>
        <w:t xml:space="preserve"> 함수 구현</w:t>
      </w:r>
    </w:p>
    <w:p w:rsidR="000967AA" w:rsidRPr="00AD0DF0" w:rsidRDefault="000967AA">
      <w:pPr>
        <w:rPr>
          <w:rFonts w:ascii="맑은 고딕" w:eastAsia="맑은 고딕" w:hAnsi="맑은 고딕" w:cs="함초롬바탕"/>
          <w:sz w:val="38"/>
          <w:szCs w:val="38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967AA" w:rsidRPr="00AD0DF0" w:rsidTr="00FB6750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"/>
              <w:gridCol w:w="7512"/>
              <w:gridCol w:w="157"/>
            </w:tblGrid>
            <w:tr w:rsidR="000967AA" w:rsidRPr="00AD0DF0" w:rsidTr="000967AA">
              <w:trPr>
                <w:tblCellSpacing w:w="0" w:type="dxa"/>
                <w:ins w:id="1381" w:author="김 예지" w:date="2018-12-03T19:48:00Z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967AA" w:rsidRPr="00AD0DF0" w:rsidRDefault="000967AA">
                  <w:pPr>
                    <w:spacing w:before="0" w:after="0" w:line="312" w:lineRule="auto"/>
                    <w:rPr>
                      <w:ins w:id="138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38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38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38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38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38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38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38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39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39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39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39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39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39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39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39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39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39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0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0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0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0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0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0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0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0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0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0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1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1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1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1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1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1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1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1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1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1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2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2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2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2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2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2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2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2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2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2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3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3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3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3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3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3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3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3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3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3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4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4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4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4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4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4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4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4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22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4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4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5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5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5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5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5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5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5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5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5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5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6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6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6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6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6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6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6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6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6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6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7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7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7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7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7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7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7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7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7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7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8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8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8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8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8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8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8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8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8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8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9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9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9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9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9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9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9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49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49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39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49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0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0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0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0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0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0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0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0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0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0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1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1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1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1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1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1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1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1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1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1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46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2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2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2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2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2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2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2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2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2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49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2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3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3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3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3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3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3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3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3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3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3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4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4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4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4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4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4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4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4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4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4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5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5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5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5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5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5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5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5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5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59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5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6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6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6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6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6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6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6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6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6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6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7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7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7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7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7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7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7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7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7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7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8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8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8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8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8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8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8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8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8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69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8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9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9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70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9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9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9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9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9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59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59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59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0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0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0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0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0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0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0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0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0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0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1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1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1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1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1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1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1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1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1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79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1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2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2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2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2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2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2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2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2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2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2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3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3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3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3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3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3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3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3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3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3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4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4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4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4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4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4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4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4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4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89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4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5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5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5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5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5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5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5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5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5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5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6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6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6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6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94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6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6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6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6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6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6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7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7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7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7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7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7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7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7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7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99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7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8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8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8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8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8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8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8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8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8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8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9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9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9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9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9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9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9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69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69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69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0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0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0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0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0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0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0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0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0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109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0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1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1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1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1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1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1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1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1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1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1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2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2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2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2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2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2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2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2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2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2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3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3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3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3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3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3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118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3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3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3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119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3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4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4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4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4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4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4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4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4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4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4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5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5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5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5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5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5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5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5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5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5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6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6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6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6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6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6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6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6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6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129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6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7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7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7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7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7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7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7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7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7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7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8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8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8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8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8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8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8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8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8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8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9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9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9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9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9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9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9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79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79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139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79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0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0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0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0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0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0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0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0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142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0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0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1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1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1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1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1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1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1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1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1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1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2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2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2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2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2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2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2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2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2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149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2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3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3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3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3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3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3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3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3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3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3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4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4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4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4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4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4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4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4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4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4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5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5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5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5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5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5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5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5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5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159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5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6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6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6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6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6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6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6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6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6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6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7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7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7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7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7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7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7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7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7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7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166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8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8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8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8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8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8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8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8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8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169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8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9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9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9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9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9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9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9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89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89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89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0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0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0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0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0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0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0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0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0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0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1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1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1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1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1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1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1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1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1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179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1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2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2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2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2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2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2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2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2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2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2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3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3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3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3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3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3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3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3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3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3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4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4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4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4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4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4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4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4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4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189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4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5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5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lastRenderedPageBreak/>
                      <w:t>190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5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5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5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5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5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5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5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5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6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6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6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6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6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6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6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6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6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6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7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7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7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7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7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7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7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7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7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199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7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8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8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8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8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8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85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86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8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88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89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9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203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91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92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9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204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94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95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9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205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1997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1998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199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206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00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2001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200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207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03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2004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200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208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06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2007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200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209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09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2010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201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210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12" w:author="김 예지" w:date="2018-12-03T19:48:00Z"/>
                      <w:rFonts w:ascii="맑은 고딕" w:eastAsia="맑은 고딕" w:hAnsi="맑은 고딕" w:cs="굴림"/>
                      <w:color w:val="666666"/>
                      <w:sz w:val="24"/>
                      <w:szCs w:val="24"/>
                    </w:rPr>
                    <w:pPrChange w:id="2013" w:author="김 규진" w:date="2018-12-03T20:20:00Z">
                      <w:pPr>
                        <w:spacing w:before="0" w:after="0" w:line="312" w:lineRule="auto"/>
                        <w:jc w:val="right"/>
                      </w:pPr>
                    </w:pPrChange>
                  </w:pPr>
                  <w:ins w:id="201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666666"/>
                        <w:sz w:val="24"/>
                        <w:szCs w:val="24"/>
                      </w:rPr>
                      <w:t>211</w:t>
                    </w:r>
                  </w:ins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0967AA" w:rsidRPr="00AD0DF0" w:rsidRDefault="005135A1">
                  <w:pPr>
                    <w:spacing w:before="0" w:after="0" w:line="312" w:lineRule="auto"/>
                    <w:rPr>
                      <w:ins w:id="201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16" w:author="김 예지" w:date="2018-12-03T19:49:00Z">
                    <w:r w:rsidRPr="00AD0DF0">
                      <w:rPr>
                        <w:rFonts w:ascii="맑은 고딕" w:eastAsia="맑은 고딕" w:hAnsi="맑은 고딕"/>
                        <w:noProof/>
                        <w:color w:val="010101"/>
                      </w:rPr>
                      <w:lastRenderedPageBreak/>
                      <mc:AlternateContent>
                        <mc:Choice Requires="wps">
                          <w:drawing>
                            <wp:anchor distT="0" distB="0" distL="114300" distR="114300" simplePos="0" relativeHeight="251706368" behindDoc="0" locked="0" layoutInCell="1" allowOverlap="1" wp14:anchorId="4ECE3B0D" wp14:editId="58BC302C">
                              <wp:simplePos x="0" y="0"/>
                              <wp:positionH relativeFrom="column">
                                <wp:posOffset>3124200</wp:posOffset>
                              </wp:positionH>
                              <wp:positionV relativeFrom="paragraph">
                                <wp:posOffset>134620</wp:posOffset>
                              </wp:positionV>
                              <wp:extent cx="2319655" cy="1532255"/>
                              <wp:effectExtent l="0" t="0" r="23495" b="10795"/>
                              <wp:wrapNone/>
                              <wp:docPr id="28" name="사각형: 모서리가 접힌 도형 2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2319655" cy="1532255"/>
                                      </a:xfrm>
                                      <a:prstGeom prst="foldedCorner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85609" w:rsidRPr="005135A1" w:rsidRDefault="00C85609" w:rsidP="000967AA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017" w:author="김 예지" w:date="2018-12-03T19:49:00Z">
                                            <w:r w:rsidRPr="005135A1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List</w:t>
                                            </w:r>
                                          </w:ins>
                                          <w:r w:rsidRPr="005135A1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 xml:space="preserve"> </w:t>
                                          </w:r>
                                          <w:ins w:id="2018" w:author="김 예지" w:date="2018-12-03T19:49:00Z"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후위표기법으로 바뀐</w:t>
                                            </w:r>
                                          </w:ins>
                                          <w:r w:rsidRPr="005135A1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</w:t>
                                          </w:r>
                                          <w:ins w:id="2019" w:author="김 예지" w:date="2018-12-03T19:49:00Z"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식</w:t>
                                            </w:r>
                                          </w:ins>
                                        </w:p>
                                        <w:p w:rsidR="00C85609" w:rsidRPr="005135A1" w:rsidRDefault="00C85609" w:rsidP="000967AA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020" w:author="김 예지" w:date="2018-12-03T19:49:00Z">
                                            <w:r w:rsidRPr="005135A1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stack_3</w:t>
                                            </w:r>
                                          </w:ins>
                                          <w:r w:rsidRPr="005135A1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:</w:t>
                                          </w:r>
                                          <w:ins w:id="2021" w:author="김 예지" w:date="2018-12-03T19:49:00Z"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 연산의 값을 저장</w:t>
                                            </w:r>
                                          </w:ins>
                                          <w:r w:rsidRPr="005135A1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하</w:t>
                                          </w:r>
                                          <w:r w:rsidRPr="005135A1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는</w:t>
                                          </w:r>
                                          <w:r w:rsidRPr="005135A1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리</w:t>
                                          </w:r>
                                          <w:r w:rsidRPr="005135A1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스트</w:t>
                                          </w:r>
                                          <w:ins w:id="2022" w:author="김 예지" w:date="2018-12-03T19:49:00Z"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.</w:t>
                                            </w:r>
                                          </w:ins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4ECE3B0D" id="사각형: 모서리가 접힌 도형 28" o:spid="_x0000_s1047" type="#_x0000_t65" style="position:absolute;margin-left:246pt;margin-top:10.6pt;width:182.65pt;height:1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" adj="18000" fillcolor="#fef0cd [662]" strokecolor="#a5a5a5 [2092]" strokeweight="2pt">
                              <v:textbox>
                                <w:txbxContent>
                                  <w:p w:rsidR="00C85609" w:rsidRPr="005135A1" w:rsidRDefault="00C85609" w:rsidP="000967AA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023" w:author="김 예지" w:date="2018-12-03T19:49:00Z">
                                      <w:r w:rsidRPr="005135A1">
                                        <w:rPr>
                                          <w:rFonts w:ascii="맑은 고딕" w:eastAsia="맑은 고딕" w:hAnsi="맑은 고딕"/>
                                        </w:rPr>
                                        <w:t>List</w:t>
                                      </w:r>
                                    </w:ins>
                                    <w:r w:rsidRPr="005135A1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</w:t>
                                    </w:r>
                                    <w:ins w:id="2024" w:author="김 예지" w:date="2018-12-03T19:49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후위표기법으로 바뀐</w:t>
                                      </w:r>
                                    </w:ins>
                                    <w:r w:rsidRPr="005135A1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ins w:id="2025" w:author="김 예지" w:date="2018-12-03T19:49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식</w:t>
                                      </w:r>
                                    </w:ins>
                                  </w:p>
                                  <w:p w:rsidR="00C85609" w:rsidRPr="005135A1" w:rsidRDefault="00C85609" w:rsidP="000967AA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026" w:author="김 예지" w:date="2018-12-03T19:49:00Z">
                                      <w:r w:rsidRPr="005135A1">
                                        <w:rPr>
                                          <w:rFonts w:ascii="맑은 고딕" w:eastAsia="맑은 고딕" w:hAnsi="맑은 고딕"/>
                                        </w:rPr>
                                        <w:t>stack_3</w:t>
                                      </w:r>
                                    </w:ins>
                                    <w:r w:rsidRPr="005135A1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:</w:t>
                                    </w:r>
                                    <w:ins w:id="2027" w:author="김 예지" w:date="2018-12-03T19:49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연산의 값을 저장</w:t>
                                      </w:r>
                                    </w:ins>
                                    <w:r w:rsidRPr="005135A1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하</w:t>
                                    </w:r>
                                    <w:r w:rsidRPr="005135A1">
                                      <w:rPr>
                                        <w:rFonts w:ascii="맑은 고딕" w:eastAsia="맑은 고딕" w:hAnsi="맑은 고딕"/>
                                      </w:rPr>
                                      <w:t>는</w:t>
                                    </w:r>
                                    <w:r w:rsidRPr="005135A1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리</w:t>
                                    </w:r>
                                    <w:r w:rsidRPr="005135A1">
                                      <w:rPr>
                                        <w:rFonts w:ascii="맑은 고딕" w:eastAsia="맑은 고딕" w:hAnsi="맑은 고딕"/>
                                      </w:rPr>
                                      <w:t>스트</w:t>
                                    </w:r>
                                    <w:ins w:id="2028" w:author="김 예지" w:date="2018-12-03T19:49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.</w:t>
                                      </w:r>
                                    </w:ins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  <w:ins w:id="2029" w:author="김 예지" w:date="2018-12-03T19:48:00Z"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void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cal(DLL 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list, DLL 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stack_3)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3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3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DLL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newDLL();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숫자1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3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3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DLL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newDLL();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숫자2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3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3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Node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list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head;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3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3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+ - 만날</w:t>
                    </w:r>
                  </w:ins>
                  <w:r w:rsidR="005135A1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03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때 까지 노드</w:t>
                    </w:r>
                  </w:ins>
                  <w:r w:rsidR="005135A1">
                    <w:rPr>
                      <w:rFonts w:ascii="맑은 고딕" w:eastAsia="맑은 고딕" w:hAnsi="맑은 고딕" w:cs="굴림"/>
                      <w:color w:val="999999"/>
                      <w:sz w:val="24"/>
                      <w:szCs w:val="24"/>
                    </w:rPr>
                    <w:t xml:space="preserve"> </w:t>
                  </w:r>
                  <w:r w:rsidR="005135A1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>움직임</w:t>
                  </w:r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3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4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'+'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4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4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4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4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4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4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4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4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4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5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5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5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5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5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5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5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5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5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//첫</w:t>
                    </w:r>
                  </w:ins>
                  <w:r w:rsidR="005135A1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05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번째 인자</w:t>
                    </w:r>
                  </w:ins>
                  <w:r w:rsidR="005135A1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06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수 맨</w:t>
                    </w:r>
                  </w:ins>
                  <w:r w:rsidR="005135A1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06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앞 빈칸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6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6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 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C125D5">
                  <w:pPr>
                    <w:spacing w:before="0" w:after="0" w:line="312" w:lineRule="auto"/>
                    <w:rPr>
                      <w:ins w:id="206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65" w:author="김 예지" w:date="2018-12-03T19:50:00Z">
                    <w:r w:rsidRPr="00AD0DF0">
                      <w:rPr>
                        <w:rFonts w:ascii="맑은 고딕" w:eastAsia="맑은 고딕" w:hAnsi="맑은 고딕"/>
                        <w:noProof/>
                        <w:color w:val="010101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08416" behindDoc="0" locked="0" layoutInCell="1" allowOverlap="1" wp14:anchorId="673EF00E" wp14:editId="748C320F">
                              <wp:simplePos x="0" y="0"/>
                              <wp:positionH relativeFrom="column">
                                <wp:posOffset>2497455</wp:posOffset>
                              </wp:positionH>
                              <wp:positionV relativeFrom="paragraph">
                                <wp:posOffset>173355</wp:posOffset>
                              </wp:positionV>
                              <wp:extent cx="2575560" cy="1565910"/>
                              <wp:effectExtent l="0" t="0" r="15240" b="15240"/>
                              <wp:wrapNone/>
                              <wp:docPr id="29" name="사각형: 모서리가 접힌 도형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2575560" cy="1566333"/>
                                      </a:xfrm>
                                      <a:prstGeom prst="foldedCorner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85609" w:rsidRDefault="00C85609" w:rsidP="00385EC3">
                                          <w:pPr>
                                            <w:jc w:val="center"/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066" w:author="김 예지" w:date="2018-12-03T19:50:00Z"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연산자를 만날 때까지 반복</w:t>
                                            </w:r>
                                          </w:ins>
                                        </w:p>
                                        <w:p w:rsidR="00C85609" w:rsidRPr="005135A1" w:rsidRDefault="00C85609" w:rsidP="00385EC3">
                                          <w:pPr>
                                            <w:jc w:val="center"/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067" w:author="김 예지" w:date="2018-12-03T19:50:00Z"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피 연산자</w:t>
                                            </w:r>
                                          </w:ins>
                                          <w:ins w:id="2068" w:author="김 예지" w:date="2018-12-03T19:51:00Z"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들을 </w:t>
                                            </w:r>
                                            <w:r w:rsidRPr="005135A1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‘   ‘</w:t>
                                            </w:r>
                                            <w:r w:rsidRPr="005135A1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로</w:t>
                                            </w:r>
                                          </w:ins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구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분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후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저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장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673EF00E" id="사각형: 모서리가 접힌 도형 29" o:spid="_x0000_s1048" type="#_x0000_t65" style="position:absolute;margin-left:196.65pt;margin-top:13.65pt;width:202.8pt;height:12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" adj="18000" fillcolor="#fef0cd [662]" strokecolor="#a5a5a5 [2092]" strokeweight="2pt">
                              <v:textbox>
                                <w:txbxContent>
                                  <w:p w:rsidR="00C85609" w:rsidRDefault="00C85609" w:rsidP="00385EC3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069" w:author="김 예지" w:date="2018-12-03T19:50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연산자를 만날 때까지 반복</w:t>
                                      </w:r>
                                    </w:ins>
                                  </w:p>
                                  <w:p w:rsidR="00C85609" w:rsidRPr="005135A1" w:rsidRDefault="00C85609" w:rsidP="00385EC3">
                                    <w:pPr>
                                      <w:jc w:val="center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070" w:author="김 예지" w:date="2018-12-03T19:50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피 연산자</w:t>
                                      </w:r>
                                    </w:ins>
                                    <w:ins w:id="2071" w:author="김 예지" w:date="2018-12-03T19:51:00Z"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들을 </w:t>
                                      </w:r>
                                      <w:r w:rsidRPr="005135A1">
                                        <w:rPr>
                                          <w:rFonts w:ascii="맑은 고딕" w:eastAsia="맑은 고딕" w:hAnsi="맑은 고딕"/>
                                        </w:rPr>
                                        <w:t>‘   ‘</w:t>
                                      </w:r>
                                      <w:r w:rsidRPr="005135A1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로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구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저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장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  <w:ins w:id="2072" w:author="김 예지" w:date="2018-12-03T19:48:00Z"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7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7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7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7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7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7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7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8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8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8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lastRenderedPageBreak/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8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8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8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8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//첫</w:t>
                    </w:r>
                  </w:ins>
                  <w:r w:rsidR="00385EC3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08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번째 수 저장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8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8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 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9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9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9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9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9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9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9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9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09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09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append(stack_2, newnode(curr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val));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0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0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0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0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0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0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0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0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//첫</w:t>
                    </w:r>
                  </w:ins>
                  <w:r w:rsidR="00385EC3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10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번째 수 넘어감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0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1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 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1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1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1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1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1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1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1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1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1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2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2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2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2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2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2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2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//두</w:t>
                    </w:r>
                  </w:ins>
                  <w:r w:rsidR="00385EC3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12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번째수 앞 빈칸까지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2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2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 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3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3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3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3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lastRenderedPageBreak/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3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3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3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3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3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3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4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4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4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4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//두번째 수 저장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4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4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 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4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4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4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4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5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5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5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5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append(stack_1, newnode(curr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val));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5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5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5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5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5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5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6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6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6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zero(stack_1, stack_2);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6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6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(list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2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6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6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2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6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6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2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6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7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list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7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7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7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7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(list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7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7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7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7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7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8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lastRenderedPageBreak/>
                      <w:t>list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8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8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8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8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(list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3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8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8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3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8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8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3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8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9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list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9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9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C125D5" w:rsidRPr="00AD0DF0" w:rsidRDefault="000967AA">
                  <w:pPr>
                    <w:spacing w:before="0" w:after="0" w:line="312" w:lineRule="auto"/>
                    <w:rPr>
                      <w:ins w:id="2193" w:author="김 예지" w:date="2018-12-03T19:52:00Z"/>
                      <w:rFonts w:ascii="맑은 고딕" w:eastAsia="맑은 고딕" w:hAnsi="맑은 고딕" w:cs="굴림"/>
                      <w:color w:val="999999"/>
                      <w:sz w:val="24"/>
                      <w:szCs w:val="24"/>
                    </w:rPr>
                  </w:pPr>
                  <w:ins w:id="219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9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9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'+'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||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'*'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9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19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19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0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0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0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0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0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0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0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0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0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0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1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'+'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1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1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Node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head;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1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1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Node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head;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1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1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노드 끝까지 보냄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1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1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1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2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2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2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2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2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노드 끝까지 보냄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2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2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6D2CAB">
                  <w:pPr>
                    <w:spacing w:before="0" w:after="0" w:line="312" w:lineRule="auto"/>
                    <w:rPr>
                      <w:ins w:id="222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28" w:author="김 예지" w:date="2018-12-03T19:52:00Z">
                    <w:r w:rsidRPr="00AD0DF0">
                      <w:rPr>
                        <w:rFonts w:ascii="맑은 고딕" w:eastAsia="맑은 고딕" w:hAnsi="맑은 고딕"/>
                        <w:noProof/>
                        <w:color w:val="010101"/>
                      </w:rPr>
                      <w:lastRenderedPageBreak/>
                      <mc:AlternateContent>
                        <mc:Choice Requires="wps">
                          <w:drawing>
                            <wp:anchor distT="0" distB="0" distL="114300" distR="114300" simplePos="0" relativeHeight="251710464" behindDoc="0" locked="0" layoutInCell="1" allowOverlap="1" wp14:anchorId="151E6DAE" wp14:editId="4B627A23">
                              <wp:simplePos x="0" y="0"/>
                              <wp:positionH relativeFrom="column">
                                <wp:posOffset>2743200</wp:posOffset>
                              </wp:positionH>
                              <wp:positionV relativeFrom="paragraph">
                                <wp:posOffset>54610</wp:posOffset>
                              </wp:positionV>
                              <wp:extent cx="2667000" cy="1303655"/>
                              <wp:effectExtent l="0" t="0" r="19050" b="10795"/>
                              <wp:wrapNone/>
                              <wp:docPr id="31" name="사각형: 모서리가 접힌 도형 3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2667000" cy="1303867"/>
                                      </a:xfrm>
                                      <a:prstGeom prst="foldedCorner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85609" w:rsidRPr="006D2CAB" w:rsidRDefault="00C85609" w:rsidP="00C125D5">
                                          <w:pPr>
                                            <w:rPr>
                                              <w:ins w:id="2229" w:author="김 예지" w:date="2018-12-03T19:53:00Z"/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230" w:author="김 예지" w:date="2018-12-03T19:53:00Z">
                                            <w:r w:rsidRPr="006D2CAB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 </w:t>
                                            </w:r>
                                          </w:ins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 xml:space="preserve"> c</w:t>
                                          </w:r>
                                          <w:ins w:id="2231" w:author="김 예지" w:date="2018-12-03T19:53:00Z">
                                            <w:r w:rsidRPr="006D2CAB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oun</w:t>
                                            </w:r>
                                          </w:ins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 xml:space="preserve">t : 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올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림수</w:t>
                                          </w:r>
                                        </w:p>
                                        <w:p w:rsidR="00C85609" w:rsidRPr="006D2CAB" w:rsidRDefault="00C85609" w:rsidP="00C125D5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r w:rsidRPr="006D2CAB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 xml:space="preserve"> ‘a’ 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&amp;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 xml:space="preserve"> ’</w:t>
                                          </w:r>
                                          <w:r w:rsidRPr="006D2CAB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 xml:space="preserve">b’ 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:</w:t>
                                          </w:r>
                                          <w:r w:rsidRPr="006D2CAB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 xml:space="preserve"> char val 를 int val로 변</w:t>
                                          </w:r>
                                          <w:r w:rsidRPr="006D2CAB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환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151E6DAE" id="사각형: 모서리가 접힌 도형 31" o:spid="_x0000_s1049" type="#_x0000_t65" style="position:absolute;margin-left:3in;margin-top:4.3pt;width:210pt;height:10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" adj="18000" fillcolor="#fef0cd [662]" strokecolor="#a5a5a5 [2092]" strokeweight="2pt">
                              <v:textbox>
                                <w:txbxContent>
                                  <w:p w:rsidR="00C85609" w:rsidRPr="006D2CAB" w:rsidRDefault="00C85609" w:rsidP="00C125D5">
                                    <w:pPr>
                                      <w:rPr>
                                        <w:ins w:id="2232" w:author="김 예지" w:date="2018-12-03T19:53:00Z"/>
                                        <w:rFonts w:ascii="맑은 고딕" w:eastAsia="맑은 고딕" w:hAnsi="맑은 고딕"/>
                                      </w:rPr>
                                    </w:pPr>
                                    <w:ins w:id="2233" w:author="김 예지" w:date="2018-12-03T19:53:00Z">
                                      <w:r w:rsidRPr="006D2CAB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 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c</w:t>
                                    </w:r>
                                    <w:ins w:id="2234" w:author="김 예지" w:date="2018-12-03T19:53:00Z">
                                      <w:r w:rsidRPr="006D2CAB">
                                        <w:rPr>
                                          <w:rFonts w:ascii="맑은 고딕" w:eastAsia="맑은 고딕" w:hAnsi="맑은 고딕"/>
                                        </w:rPr>
                                        <w:t>oun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t :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올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림수</w:t>
                                    </w:r>
                                  </w:p>
                                  <w:p w:rsidR="00C85609" w:rsidRPr="006D2CAB" w:rsidRDefault="00C85609" w:rsidP="00C125D5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 w:rsidRPr="006D2CAB"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‘a’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’</w:t>
                                    </w:r>
                                    <w:r w:rsidRPr="006D2CAB"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b’ 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:</w:t>
                                    </w:r>
                                    <w:r w:rsidRPr="006D2CAB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char val 를 int val로 변</w:t>
                                    </w:r>
                                    <w:r w:rsidRPr="006D2CAB">
                                      <w:rPr>
                                        <w:rFonts w:ascii="맑은 고딕" w:eastAsia="맑은 고딕" w:hAnsi="맑은 고딕"/>
                                      </w:rPr>
                                      <w:t>환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  <w:ins w:id="2235" w:author="김 예지" w:date="2018-12-03T19:48:00Z"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 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3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3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C125D5" w:rsidRPr="00AD0DF0" w:rsidRDefault="000967AA">
                  <w:pPr>
                    <w:spacing w:before="0" w:after="0" w:line="312" w:lineRule="auto"/>
                    <w:rPr>
                      <w:ins w:id="2238" w:author="김 예지" w:date="2018-12-03T19:53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3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4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4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a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4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4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b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4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4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4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4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+ 계산시작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4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4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수가 끝낫을</w:t>
                    </w:r>
                  </w:ins>
                  <w:r w:rsidR="00603C2F">
                    <w:rPr>
                      <w:rFonts w:ascii="맑은 고딕" w:eastAsia="맑은 고딕" w:hAnsi="맑은 고딕" w:cs="굴림" w:hint="eastAsia"/>
                      <w:color w:val="999999"/>
                      <w:sz w:val="24"/>
                      <w:szCs w:val="24"/>
                    </w:rPr>
                    <w:t xml:space="preserve"> </w:t>
                  </w:r>
                  <w:ins w:id="225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경우 0으로 처리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5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5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'.'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5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5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5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5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5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5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'.'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5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6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6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6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6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6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a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6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6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b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6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6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a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+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b;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6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7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7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7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++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7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7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7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7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&gt;=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7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7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7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8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8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8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8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8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lastRenderedPageBreak/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8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8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8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8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&gt;=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8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9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9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9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9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9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9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9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9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29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!=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29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0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!=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0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0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0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+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0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0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append(stack_3, newnode(c));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0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0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&amp;&amp;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0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0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1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1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append(stack_3, newnode(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'1'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));</w:t>
                    </w:r>
                  </w:ins>
                </w:p>
                <w:p w:rsidR="000967AA" w:rsidRPr="00AD0DF0" w:rsidRDefault="00C125D5">
                  <w:pPr>
                    <w:spacing w:before="0" w:after="0" w:line="312" w:lineRule="auto"/>
                    <w:rPr>
                      <w:ins w:id="231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13" w:author="김 예지" w:date="2018-12-03T19:54:00Z">
                    <w:r w:rsidRPr="00AD0DF0">
                      <w:rPr>
                        <w:rFonts w:ascii="맑은 고딕" w:eastAsia="맑은 고딕" w:hAnsi="맑은 고딕"/>
                        <w:noProof/>
                        <w:color w:val="010101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12512" behindDoc="0" locked="0" layoutInCell="1" allowOverlap="1" wp14:anchorId="0C1C341B" wp14:editId="31079D5E">
                              <wp:simplePos x="0" y="0"/>
                              <wp:positionH relativeFrom="column">
                                <wp:posOffset>2717800</wp:posOffset>
                              </wp:positionH>
                              <wp:positionV relativeFrom="paragraph">
                                <wp:posOffset>53975</wp:posOffset>
                              </wp:positionV>
                              <wp:extent cx="1752600" cy="1083310"/>
                              <wp:effectExtent l="0" t="0" r="19050" b="21590"/>
                              <wp:wrapNone/>
                              <wp:docPr id="192" name="사각형: 모서리가 접힌 도형 19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1752600" cy="1083733"/>
                                      </a:xfrm>
                                      <a:prstGeom prst="foldedCorner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85609" w:rsidRPr="00E63D9B" w:rsidRDefault="00C85609" w:rsidP="00C125D5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314" w:author="김 예지" w:date="2018-12-03T19:54:00Z">
                                            <w:r w:rsidRPr="00E63D9B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자</w:t>
                                            </w:r>
                                          </w:ins>
                                          <w:r w:rsidRPr="00E63D9B"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리</w:t>
                                          </w:r>
                                          <w:ins w:id="2315" w:author="김 예지" w:date="2018-12-03T19:54:00Z">
                                            <w:r w:rsidRPr="00E63D9B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>수가 올라간 경우</w:t>
                                            </w:r>
                                          </w:ins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C1C341B" id="사각형: 모서리가 접힌 도형 192" o:spid="_x0000_s1050" type="#_x0000_t65" style="position:absolute;margin-left:214pt;margin-top:4.25pt;width:138pt;height:8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" adj="18000" fillcolor="#fef0cd [662]" strokecolor="#a5a5a5 [2092]" strokeweight="2pt">
                              <v:textbox>
                                <w:txbxContent>
                                  <w:p w:rsidR="00C85609" w:rsidRPr="00E63D9B" w:rsidRDefault="00C85609" w:rsidP="00C125D5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316" w:author="김 예지" w:date="2018-12-03T19:54:00Z">
                                      <w:r w:rsidRPr="00E63D9B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자</w:t>
                                      </w:r>
                                    </w:ins>
                                    <w:r w:rsidRPr="00E63D9B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리</w:t>
                                    </w:r>
                                    <w:ins w:id="2317" w:author="김 예지" w:date="2018-12-03T19:54:00Z">
                                      <w:r w:rsidRPr="00E63D9B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>수가 올라간 경우</w:t>
                                      </w:r>
                                    </w:ins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  <w:ins w:id="2318" w:author="김 예지" w:date="2018-12-03T19:48:00Z"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count 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1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2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2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2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2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2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2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2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while문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2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2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d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size_1;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2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3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3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(d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insertAt(stack_3, d, newnode(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'.'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3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3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stack_3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3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3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lastRenderedPageBreak/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3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append(stack_3, newnode(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));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-3 5 - 인경우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3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3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3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3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4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4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4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4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if +문에 걸림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4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4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4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//// -계산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4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4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4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5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Node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head;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5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5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Node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head;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5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5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노드 끝까지 보냄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5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5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5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5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5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6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6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6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 </w:t>
                    </w:r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 노드 끝까지 보냄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6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6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6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6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6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6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6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7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7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7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a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7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7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b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7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7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7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7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7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8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lastRenderedPageBreak/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'.'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8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8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8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8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8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8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'.'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8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8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8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9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9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9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a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9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9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b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9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9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a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b;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9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39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39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0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--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0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0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0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0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0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0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&lt;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0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0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+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0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1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count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1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1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1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1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!=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1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1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!=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1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1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+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48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1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2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append(stack_3, newnode(c));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2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2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(curr_1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&amp;&amp;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curr_2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2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24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25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26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27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28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lastRenderedPageBreak/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29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30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66DE2"/>
                        <w:sz w:val="24"/>
                        <w:szCs w:val="24"/>
                      </w:rPr>
                      <w:t>int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d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size_1;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31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32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swh;</w:t>
                    </w:r>
                  </w:ins>
                </w:p>
                <w:p w:rsidR="000967AA" w:rsidRPr="00AD0DF0" w:rsidRDefault="00BD5FD0">
                  <w:pPr>
                    <w:spacing w:before="0" w:after="0" w:line="312" w:lineRule="auto"/>
                    <w:rPr>
                      <w:ins w:id="2433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34" w:author="김 예지" w:date="2018-12-03T19:55:00Z">
                    <w:r w:rsidRPr="00AD0DF0">
                      <w:rPr>
                        <w:rFonts w:ascii="맑은 고딕" w:eastAsia="맑은 고딕" w:hAnsi="맑은 고딕"/>
                        <w:noProof/>
                        <w:color w:val="010101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14560" behindDoc="0" locked="0" layoutInCell="1" allowOverlap="1" wp14:anchorId="0C1C341B" wp14:editId="31079D5E">
                              <wp:simplePos x="0" y="0"/>
                              <wp:positionH relativeFrom="column">
                                <wp:posOffset>3056255</wp:posOffset>
                              </wp:positionH>
                              <wp:positionV relativeFrom="paragraph">
                                <wp:posOffset>8255</wp:posOffset>
                              </wp:positionV>
                              <wp:extent cx="2708910" cy="1371600"/>
                              <wp:effectExtent l="0" t="0" r="15240" b="19050"/>
                              <wp:wrapNone/>
                              <wp:docPr id="193" name="사각형: 모서리가 접힌 도형 19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2709334" cy="1371600"/>
                                      </a:xfrm>
                                      <a:prstGeom prst="foldedCorner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bg1">
                                            <a:lumMod val="6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85609" w:rsidRPr="00BD5FD0" w:rsidRDefault="00C85609" w:rsidP="00C125D5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ins w:id="2435" w:author="김 예지" w:date="2018-12-03T19:55:00Z">
                                            <w:r w:rsidRPr="00BD5FD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자연수의 앞자리가 </w:t>
                                            </w:r>
                                            <w:r w:rsidRPr="00BD5FD0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0</w:t>
                                            </w:r>
                                            <w:r w:rsidRPr="00BD5FD0">
                                              <w:rPr>
                                                <w:rFonts w:ascii="맑은 고딕" w:eastAsia="맑은 고딕" w:hAnsi="맑은 고딕" w:hint="eastAsia"/>
                                              </w:rPr>
                                              <w:t xml:space="preserve">일 경우에 </w:t>
                                            </w:r>
                                            <w:r w:rsidRPr="00BD5FD0">
                                              <w:rPr>
                                                <w:rFonts w:ascii="맑은 고딕" w:eastAsia="맑은 고딕" w:hAnsi="맑은 고딕"/>
                                              </w:rPr>
                                              <w:t>0</w:t>
                                            </w:r>
                                          </w:ins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</w:rPr>
                                            <w:t>삭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t>제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C1C341B" id="사각형: 모서리가 접힌 도형 193" o:spid="_x0000_s1051" type="#_x0000_t65" style="position:absolute;margin-left:240.65pt;margin-top:.65pt;width:213.3pt;height:10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" adj="18000" fillcolor="#fef0cd [662]" strokecolor="#a5a5a5 [2092]" strokeweight="2pt">
                              <v:textbox>
                                <w:txbxContent>
                                  <w:p w:rsidR="00C85609" w:rsidRPr="00BD5FD0" w:rsidRDefault="00C85609" w:rsidP="00C125D5">
                                    <w:pPr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ins w:id="2436" w:author="김 예지" w:date="2018-12-03T19:55:00Z">
                                      <w:r w:rsidRPr="00BD5FD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자연수의 앞자리가 </w:t>
                                      </w:r>
                                      <w:r w:rsidRPr="00BD5FD0">
                                        <w:rPr>
                                          <w:rFonts w:ascii="맑은 고딕" w:eastAsia="맑은 고딕" w:hAnsi="맑은 고딕"/>
                                        </w:rPr>
                                        <w:t>0</w:t>
                                      </w:r>
                                      <w:r w:rsidRPr="00BD5FD0">
                                        <w:rPr>
                                          <w:rFonts w:ascii="맑은 고딕" w:eastAsia="맑은 고딕" w:hAnsi="맑은 고딕" w:hint="eastAsia"/>
                                        </w:rPr>
                                        <w:t xml:space="preserve">일 경우에 </w:t>
                                      </w:r>
                                      <w:r w:rsidRPr="00BD5FD0">
                                        <w:rPr>
                                          <w:rFonts w:ascii="맑은 고딕" w:eastAsia="맑은 고딕" w:hAnsi="맑은 고딕"/>
                                        </w:rPr>
                                        <w:t>0</w:t>
                                      </w:r>
                                    </w:ins>
                                    <w:r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삭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>제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  <w:ins w:id="2437" w:author="김 예지" w:date="2018-12-03T19:48:00Z"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(d 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&gt;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insertAt(stack_3, d, newnode(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'.'</w:t>
                    </w:r>
                    <w:r w:rsidR="000967AA"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3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3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Node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*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curr_3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stack_3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head;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4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4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4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4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4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4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curr_3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4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4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4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4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while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5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5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(curr_3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val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!=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'0'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break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5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5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else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{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5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5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curr_3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curr_3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prev;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5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5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curr_3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next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86B3"/>
                        <w:sz w:val="24"/>
                        <w:szCs w:val="24"/>
                      </w:rPr>
                      <w:t>NULL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5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5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6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6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6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6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999999"/>
                        <w:sz w:val="24"/>
                        <w:szCs w:val="24"/>
                      </w:rPr>
                      <w:t>////// stack_3의 값이 -일경우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6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65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if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(stack_3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1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 append(stack_3, newnode(</w:t>
                    </w:r>
                    <w:r w:rsidRPr="00AD0DF0">
                      <w:rPr>
                        <w:rFonts w:ascii="맑은 고딕" w:eastAsia="맑은 고딕" w:hAnsi="맑은 고딕" w:cs="굴림"/>
                        <w:color w:val="63A35C"/>
                        <w:sz w:val="24"/>
                        <w:szCs w:val="24"/>
                      </w:rPr>
                      <w:t>'-'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));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66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6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stack_1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68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6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stack_2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70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71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stack_3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-&gt;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swh </w:t>
                    </w:r>
                    <w:r w:rsidRPr="00AD0DF0">
                      <w:rPr>
                        <w:rFonts w:ascii="맑은 고딕" w:eastAsia="맑은 고딕" w:hAnsi="맑은 고딕" w:cs="굴림"/>
                        <w:color w:val="A71D5D"/>
                        <w:sz w:val="24"/>
                        <w:szCs w:val="24"/>
                      </w:rPr>
                      <w:t>=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 </w:t>
                    </w:r>
                    <w:r w:rsidRPr="00AD0DF0">
                      <w:rPr>
                        <w:rFonts w:ascii="맑은 고딕" w:eastAsia="맑은 고딕" w:hAnsi="맑은 고딕" w:cs="굴림"/>
                        <w:color w:val="0099CC"/>
                        <w:sz w:val="24"/>
                        <w:szCs w:val="24"/>
                      </w:rPr>
                      <w:t>0</w:t>
                    </w:r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;</w:t>
                    </w:r>
                  </w:ins>
                </w:p>
                <w:p w:rsidR="000967AA" w:rsidRPr="00AD0DF0" w:rsidRDefault="000967AA">
                  <w:pPr>
                    <w:spacing w:before="0" w:after="0" w:line="312" w:lineRule="auto"/>
                    <w:rPr>
                      <w:ins w:id="2472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ins w:id="2473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010101"/>
                        <w:sz w:val="24"/>
                        <w:szCs w:val="24"/>
                      </w:rPr>
                      <w:t>}</w:t>
                    </w:r>
                  </w:ins>
                </w:p>
                <w:p w:rsidR="000967AA" w:rsidRPr="00AD0DF0" w:rsidRDefault="00850B8B">
                  <w:pPr>
                    <w:spacing w:before="0" w:after="0" w:line="312" w:lineRule="auto"/>
                    <w:rPr>
                      <w:ins w:id="2474" w:author="김 예지" w:date="2018-12-03T19:48:00Z"/>
                      <w:rFonts w:ascii="맑은 고딕" w:eastAsia="맑은 고딕" w:hAnsi="맑은 고딕" w:cs="굴림"/>
                      <w:color w:val="010101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10101"/>
                      <w:sz w:val="24"/>
                      <w:szCs w:val="24"/>
                    </w:rPr>
                    <w:t>}</w:t>
                  </w:r>
                </w:p>
                <w:p w:rsidR="000967AA" w:rsidRPr="00AD0DF0" w:rsidRDefault="000967AA">
                  <w:pPr>
                    <w:spacing w:before="0" w:after="0" w:line="240" w:lineRule="auto"/>
                    <w:rPr>
                      <w:ins w:id="2475" w:author="김 예지" w:date="2018-12-03T19:48:00Z"/>
                      <w:rFonts w:ascii="맑은 고딕" w:eastAsia="맑은 고딕" w:hAnsi="맑은 고딕" w:cs="굴림"/>
                      <w:i/>
                      <w:iCs/>
                      <w:color w:val="auto"/>
                      <w:sz w:val="14"/>
                      <w:szCs w:val="14"/>
                    </w:rPr>
                    <w:pPrChange w:id="2476" w:author="김 규진" w:date="2018-12-03T20:20:00Z">
                      <w:pPr>
                        <w:spacing w:before="0" w:after="0" w:line="240" w:lineRule="auto"/>
                        <w:jc w:val="right"/>
                      </w:pPr>
                    </w:pPrChange>
                  </w:pPr>
                  <w:ins w:id="2477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i/>
                        <w:iCs/>
                        <w:color w:val="auto"/>
                        <w:sz w:val="14"/>
                        <w:szCs w:val="14"/>
                      </w:rPr>
                      <w:fldChar w:fldCharType="begin"/>
                    </w:r>
                    <w:r w:rsidRPr="00AD0DF0">
                      <w:rPr>
                        <w:rFonts w:ascii="맑은 고딕" w:eastAsia="맑은 고딕" w:hAnsi="맑은 고딕" w:cs="굴림"/>
                        <w:i/>
                        <w:iCs/>
                        <w:color w:val="auto"/>
                        <w:sz w:val="14"/>
                        <w:szCs w:val="14"/>
                      </w:rPr>
                      <w:instrText xml:space="preserve"> HYPERLINK "http://colorscripter.com/info" \l "e" \t "_blank" </w:instrText>
                    </w:r>
                    <w:r w:rsidRPr="00AD0DF0">
                      <w:rPr>
                        <w:rFonts w:ascii="맑은 고딕" w:eastAsia="맑은 고딕" w:hAnsi="맑은 고딕" w:cs="굴림"/>
                        <w:i/>
                        <w:iCs/>
                        <w:color w:val="auto"/>
                        <w:sz w:val="14"/>
                        <w:szCs w:val="14"/>
                      </w:rPr>
                      <w:fldChar w:fldCharType="separate"/>
                    </w:r>
                    <w:r w:rsidRPr="00AD0DF0">
                      <w:rPr>
                        <w:rFonts w:ascii="맑은 고딕" w:eastAsia="맑은 고딕" w:hAnsi="맑은 고딕" w:cs="굴림"/>
                        <w:i/>
                        <w:iCs/>
                        <w:color w:val="E5E5E5"/>
                        <w:sz w:val="14"/>
                        <w:szCs w:val="14"/>
                      </w:rPr>
                      <w:t>Colored by Color Scripter</w:t>
                    </w:r>
                    <w:r w:rsidRPr="00AD0DF0">
                      <w:rPr>
                        <w:rFonts w:ascii="맑은 고딕" w:eastAsia="맑은 고딕" w:hAnsi="맑은 고딕" w:cs="굴림"/>
                        <w:i/>
                        <w:iCs/>
                        <w:color w:val="auto"/>
                        <w:sz w:val="14"/>
                        <w:szCs w:val="14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0967AA" w:rsidRPr="00AD0DF0" w:rsidRDefault="000967AA">
                  <w:pPr>
                    <w:spacing w:before="0" w:after="0" w:line="240" w:lineRule="auto"/>
                    <w:rPr>
                      <w:ins w:id="2478" w:author="김 예지" w:date="2018-12-03T19:48:00Z"/>
                      <w:rFonts w:ascii="맑은 고딕" w:eastAsia="맑은 고딕" w:hAnsi="맑은 고딕" w:cs="굴림"/>
                      <w:color w:val="auto"/>
                      <w:sz w:val="24"/>
                      <w:szCs w:val="24"/>
                    </w:rPr>
                  </w:pPr>
                  <w:ins w:id="2479" w:author="김 예지" w:date="2018-12-03T19:48:00Z">
                    <w:r w:rsidRPr="00AD0DF0">
                      <w:rPr>
                        <w:rFonts w:ascii="맑은 고딕" w:eastAsia="맑은 고딕" w:hAnsi="맑은 고딕" w:cs="굴림"/>
                        <w:color w:val="auto"/>
                        <w:sz w:val="24"/>
                        <w:szCs w:val="24"/>
                      </w:rPr>
                      <w:lastRenderedPageBreak/>
                      <w:fldChar w:fldCharType="begin"/>
                    </w:r>
                    <w:r w:rsidRPr="00AD0DF0">
                      <w:rPr>
                        <w:rFonts w:ascii="맑은 고딕" w:eastAsia="맑은 고딕" w:hAnsi="맑은 고딕" w:cs="굴림"/>
                        <w:color w:val="auto"/>
                        <w:sz w:val="24"/>
                        <w:szCs w:val="24"/>
                      </w:rPr>
                      <w:instrText xml:space="preserve"> HYPERLINK "http://colorscripter.com/info" \l "e" \t "_blank" </w:instrText>
                    </w:r>
                    <w:r w:rsidRPr="00AD0DF0">
                      <w:rPr>
                        <w:rFonts w:ascii="맑은 고딕" w:eastAsia="맑은 고딕" w:hAnsi="맑은 고딕" w:cs="굴림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 w:rsidRPr="00AD0DF0">
                      <w:rPr>
                        <w:rFonts w:ascii="맑은 고딕" w:eastAsia="맑은 고딕" w:hAnsi="맑은 고딕" w:cs="굴림"/>
                        <w:color w:val="FFFFFF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  <w:r w:rsidRPr="00AD0DF0">
                      <w:rPr>
                        <w:rFonts w:ascii="맑은 고딕" w:eastAsia="맑은 고딕" w:hAnsi="맑은 고딕" w:cs="굴림"/>
                        <w:color w:val="auto"/>
                        <w:sz w:val="24"/>
                        <w:szCs w:val="24"/>
                      </w:rPr>
                      <w:fldChar w:fldCharType="end"/>
                    </w:r>
                  </w:ins>
                </w:p>
              </w:tc>
            </w:tr>
          </w:tbl>
          <w:p w:rsidR="000967AA" w:rsidRPr="00AD0DF0" w:rsidRDefault="000967AA">
            <w:pPr>
              <w:spacing w:before="0" w:after="0" w:line="240" w:lineRule="auto"/>
              <w:rPr>
                <w:rFonts w:ascii="맑은 고딕" w:eastAsia="맑은 고딕" w:hAnsi="맑은 고딕" w:cs="굴림"/>
                <w:color w:val="auto"/>
                <w:sz w:val="24"/>
                <w:szCs w:val="24"/>
              </w:rPr>
            </w:pPr>
          </w:p>
        </w:tc>
      </w:tr>
    </w:tbl>
    <w:p w:rsidR="002E691C" w:rsidRPr="00AD0DF0" w:rsidRDefault="002E691C">
      <w:pPr>
        <w:rPr>
          <w:rFonts w:ascii="맑은 고딕" w:eastAsia="맑은 고딕" w:hAnsi="맑은 고딕" w:cs="함초롬바탕"/>
          <w:sz w:val="38"/>
          <w:szCs w:val="38"/>
        </w:rPr>
      </w:pPr>
      <w:r w:rsidRPr="00AD0DF0">
        <w:rPr>
          <w:rFonts w:ascii="맑은 고딕" w:eastAsia="맑은 고딕" w:hAnsi="맑은 고딕" w:cs="함초롬바탕" w:hint="eastAsia"/>
          <w:sz w:val="38"/>
          <w:szCs w:val="38"/>
        </w:rPr>
        <w:lastRenderedPageBreak/>
        <w:t>V</w:t>
      </w:r>
      <w:r w:rsidRPr="00AD0DF0">
        <w:rPr>
          <w:rFonts w:ascii="맑은 고딕" w:eastAsia="맑은 고딕" w:hAnsi="맑은 고딕" w:cs="함초롬바탕"/>
          <w:sz w:val="38"/>
          <w:szCs w:val="38"/>
        </w:rPr>
        <w:t xml:space="preserve">I. </w:t>
      </w:r>
      <w:r w:rsidRPr="00AD0DF0">
        <w:rPr>
          <w:rFonts w:ascii="맑은 고딕" w:eastAsia="맑은 고딕" w:hAnsi="맑은 고딕" w:cs="함초롬바탕" w:hint="eastAsia"/>
          <w:sz w:val="38"/>
          <w:szCs w:val="38"/>
        </w:rPr>
        <w:t>프로그램 최적화</w:t>
      </w:r>
      <w:r w:rsidR="003003B3">
        <w:rPr>
          <w:rFonts w:ascii="맑은 고딕" w:eastAsia="맑은 고딕" w:hAnsi="맑은 고딕" w:cs="함초롬바탕" w:hint="eastAsia"/>
          <w:sz w:val="38"/>
          <w:szCs w:val="38"/>
        </w:rPr>
        <w:t xml:space="preserve"> 및 발전방향</w:t>
      </w:r>
    </w:p>
    <w:p w:rsidR="00327346" w:rsidRPr="00AD0DF0" w:rsidRDefault="009E22EA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컴퓨터에서</w:t>
      </w:r>
      <w:r w:rsidR="002F7B3E" w:rsidRPr="00AD0DF0">
        <w:rPr>
          <w:rFonts w:ascii="맑은 고딕" w:eastAsia="맑은 고딕" w:hAnsi="맑은 고딕" w:cs="함초롬바탕" w:hint="eastAsia"/>
        </w:rPr>
        <w:t xml:space="preserve"> 최적화란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컴파일러에 소스프로그램을 생성하는 과정에 있어</w:t>
      </w:r>
      <w:r w:rsidR="002F7B3E" w:rsidRPr="00AD0DF0">
        <w:rPr>
          <w:rFonts w:ascii="맑은 고딕" w:eastAsia="맑은 고딕" w:hAnsi="맑은 고딕" w:cs="함초롬바탕" w:hint="eastAsia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실행시간을 단축하거나 메모리 영역을 최소화하는 것을 의미한다.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따라서 공통식이나 불필요한 변수정의를 제거하는 것,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루프 불변식을 루프 밖으로 이동시키는 작업을 말한다.</w:t>
      </w:r>
      <w:r w:rsidR="00327346" w:rsidRPr="00AD0DF0">
        <w:rPr>
          <w:rFonts w:ascii="맑은 고딕" w:eastAsia="맑은 고딕" w:hAnsi="맑은 고딕" w:cs="함초롬바탕"/>
        </w:rPr>
        <w:t xml:space="preserve"> </w:t>
      </w:r>
      <w:r w:rsidR="00327346" w:rsidRPr="00AD0DF0">
        <w:rPr>
          <w:rFonts w:ascii="맑은 고딕" w:eastAsia="맑은 고딕" w:hAnsi="맑은 고딕" w:cs="함초롬바탕" w:hint="eastAsia"/>
        </w:rPr>
        <w:t>최적화의 종류에는 여러</w:t>
      </w:r>
      <w:r w:rsidR="00E63D9B">
        <w:rPr>
          <w:rFonts w:ascii="맑은 고딕" w:eastAsia="맑은 고딕" w:hAnsi="맑은 고딕" w:cs="함초롬바탕" w:hint="eastAsia"/>
        </w:rPr>
        <w:t xml:space="preserve"> </w:t>
      </w:r>
      <w:r w:rsidR="00327346" w:rsidRPr="00AD0DF0">
        <w:rPr>
          <w:rFonts w:ascii="맑은 고딕" w:eastAsia="맑은 고딕" w:hAnsi="맑은 고딕" w:cs="함초롬바탕" w:hint="eastAsia"/>
        </w:rPr>
        <w:t>가지가 있지만 그 중 첫</w:t>
      </w:r>
      <w:r w:rsidR="00E63D9B">
        <w:rPr>
          <w:rFonts w:ascii="맑은 고딕" w:eastAsia="맑은 고딕" w:hAnsi="맑은 고딕" w:cs="함초롬바탕" w:hint="eastAsia"/>
        </w:rPr>
        <w:t xml:space="preserve"> </w:t>
      </w:r>
      <w:r w:rsidR="00327346" w:rsidRPr="00AD0DF0">
        <w:rPr>
          <w:rFonts w:ascii="맑은 고딕" w:eastAsia="맑은 고딕" w:hAnsi="맑은 고딕" w:cs="함초롬바탕" w:hint="eastAsia"/>
        </w:rPr>
        <w:t>번째는 컴파일러 최적화이다.</w:t>
      </w:r>
    </w:p>
    <w:p w:rsidR="00327346" w:rsidRPr="00AD0DF0" w:rsidRDefault="00327346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컴파일러 최적화는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컴파일러에서 출력되는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프로그램의 효율성을 최적화하는 과정을 말한다.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일반적으로 실행 속도를 최대화하고 메모리의 양을 최소화하기 위해 많이 이용된다.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="002F7B3E" w:rsidRPr="00AD0DF0">
        <w:rPr>
          <w:rFonts w:ascii="맑은 고딕" w:eastAsia="맑은 고딕" w:hAnsi="맑은 고딕" w:cs="함초롬바탕" w:hint="eastAsia"/>
        </w:rPr>
        <w:t xml:space="preserve">주로 </w:t>
      </w:r>
      <w:r w:rsidRPr="00AD0DF0">
        <w:rPr>
          <w:rFonts w:ascii="맑은 고딕" w:eastAsia="맑은 고딕" w:hAnsi="맑은 고딕" w:cs="함초롬바탕" w:hint="eastAsia"/>
        </w:rPr>
        <w:t>최적화 옵션을 이용하여 컴파일러의 최적화를 실행시킨다.</w:t>
      </w:r>
    </w:p>
    <w:p w:rsidR="002F7B3E" w:rsidRPr="00AD0DF0" w:rsidRDefault="00327346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사실 최적화를 하기 위해서 실행 속도를 최대로 하고 사용하는 메모리의 크기를 최소로 하는 것이 가장 이상적이다.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하지만 최적화는 만능일 수 없기 때문에 속도와 크기</w:t>
      </w:r>
      <w:r w:rsidRPr="00AD0DF0">
        <w:rPr>
          <w:rFonts w:ascii="맑은 고딕" w:eastAsia="맑은 고딕" w:hAnsi="맑은 고딕" w:cs="함초롬바탕"/>
        </w:rPr>
        <w:t xml:space="preserve">, </w:t>
      </w:r>
      <w:r w:rsidRPr="00AD0DF0">
        <w:rPr>
          <w:rFonts w:ascii="맑은 고딕" w:eastAsia="맑은 고딕" w:hAnsi="맑은 고딕" w:cs="함초롬바탕" w:hint="eastAsia"/>
        </w:rPr>
        <w:t>성능과 가독성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 xml:space="preserve">각각의 </w:t>
      </w:r>
      <w:r w:rsidR="00E30CB5">
        <w:rPr>
          <w:rFonts w:ascii="맑은 고딕" w:eastAsia="맑은 고딕" w:hAnsi="맑은 고딕" w:cs="함초롬바탕" w:hint="eastAsia"/>
        </w:rPr>
        <w:t>항목들의</w:t>
      </w:r>
      <w:r w:rsidRPr="00AD0DF0">
        <w:rPr>
          <w:rFonts w:ascii="맑은 고딕" w:eastAsia="맑은 고딕" w:hAnsi="맑은 고딕" w:cs="함초롬바탕" w:hint="eastAsia"/>
        </w:rPr>
        <w:t xml:space="preserve"> 등가교환을 통해서 이루어진다.</w:t>
      </w:r>
      <w:r w:rsidR="003819F1" w:rsidRPr="00AD0DF0">
        <w:rPr>
          <w:rFonts w:ascii="맑은 고딕" w:eastAsia="맑은 고딕" w:hAnsi="맑은 고딕" w:cs="함초롬바탕" w:hint="eastAsia"/>
        </w:rPr>
        <w:t xml:space="preserve"> </w:t>
      </w:r>
      <w:r w:rsidR="002F7B3E" w:rsidRPr="00AD0DF0">
        <w:rPr>
          <w:rFonts w:ascii="맑은 고딕" w:eastAsia="맑은 고딕" w:hAnsi="맑은 고딕" w:cs="함초롬바탕" w:hint="eastAsia"/>
        </w:rPr>
        <w:t>속도</w:t>
      </w:r>
      <w:r w:rsidR="00E30CB5">
        <w:rPr>
          <w:rFonts w:ascii="맑은 고딕" w:eastAsia="맑은 고딕" w:hAnsi="맑은 고딕" w:cs="함초롬바탕" w:hint="eastAsia"/>
        </w:rPr>
        <w:t xml:space="preserve"> </w:t>
      </w:r>
      <w:r w:rsidR="00E63D9B">
        <w:rPr>
          <w:rFonts w:ascii="맑은 고딕" w:eastAsia="맑은 고딕" w:hAnsi="맑은 고딕" w:cs="함초롬바탕" w:hint="eastAsia"/>
        </w:rPr>
        <w:t>측</w:t>
      </w:r>
      <w:r w:rsidR="002F7B3E" w:rsidRPr="00AD0DF0">
        <w:rPr>
          <w:rFonts w:ascii="맑은 고딕" w:eastAsia="맑은 고딕" w:hAnsi="맑은 고딕" w:cs="함초롬바탕" w:hint="eastAsia"/>
        </w:rPr>
        <w:t>면에서는 배열</w:t>
      </w:r>
      <w:r w:rsidR="003819F1" w:rsidRPr="00AD0DF0">
        <w:rPr>
          <w:rFonts w:ascii="맑은 고딕" w:eastAsia="맑은 고딕" w:hAnsi="맑은 고딕" w:cs="함초롬바탕" w:hint="eastAsia"/>
        </w:rPr>
        <w:t>을 사용하는 것이</w:t>
      </w:r>
      <w:r w:rsidR="002F7B3E" w:rsidRPr="00AD0DF0">
        <w:rPr>
          <w:rFonts w:ascii="맑은 고딕" w:eastAsia="맑은 고딕" w:hAnsi="맑은 고딕" w:cs="함초롬바탕" w:hint="eastAsia"/>
        </w:rPr>
        <w:t xml:space="preserve"> 효율적이지만</w:t>
      </w:r>
      <w:r w:rsidR="000F30DD" w:rsidRPr="00AD0DF0">
        <w:rPr>
          <w:rFonts w:ascii="맑은 고딕" w:eastAsia="맑은 고딕" w:hAnsi="맑은 고딕" w:cs="함초롬바탕" w:hint="eastAsia"/>
        </w:rPr>
        <w:t xml:space="preserve"> </w:t>
      </w:r>
      <w:r w:rsidR="002F7B3E" w:rsidRPr="00AD0DF0">
        <w:rPr>
          <w:rFonts w:ascii="맑은 고딕" w:eastAsia="맑은 고딕" w:hAnsi="맑은 고딕" w:cs="함초롬바탕" w:hint="eastAsia"/>
        </w:rPr>
        <w:t>큰 메모리의 이동</w:t>
      </w:r>
      <w:r w:rsidR="003819F1" w:rsidRPr="00AD0DF0">
        <w:rPr>
          <w:rFonts w:ascii="맑은 고딕" w:eastAsia="맑은 고딕" w:hAnsi="맑은 고딕" w:cs="함초롬바탕" w:hint="eastAsia"/>
        </w:rPr>
        <w:t xml:space="preserve">과 </w:t>
      </w:r>
      <w:r w:rsidR="000F30DD" w:rsidRPr="00AD0DF0">
        <w:rPr>
          <w:rFonts w:ascii="맑은 고딕" w:eastAsia="맑은 고딕" w:hAnsi="맑은 고딕" w:cs="함초롬바탕" w:hint="eastAsia"/>
        </w:rPr>
        <w:t>같은 실행을</w:t>
      </w:r>
      <w:r w:rsidR="003819F1" w:rsidRPr="00AD0DF0">
        <w:rPr>
          <w:rFonts w:ascii="맑은 고딕" w:eastAsia="맑은 고딕" w:hAnsi="맑은 고딕" w:cs="함초롬바탕" w:hint="eastAsia"/>
        </w:rPr>
        <w:t xml:space="preserve"> 효과적으로 </w:t>
      </w:r>
      <w:r w:rsidR="000F30DD" w:rsidRPr="00AD0DF0">
        <w:rPr>
          <w:rFonts w:ascii="맑은 고딕" w:eastAsia="맑은 고딕" w:hAnsi="맑은 고딕" w:cs="함초롬바탕" w:hint="eastAsia"/>
        </w:rPr>
        <w:t>하기</w:t>
      </w:r>
      <w:r w:rsidR="003819F1" w:rsidRPr="00AD0DF0">
        <w:rPr>
          <w:rFonts w:ascii="맑은 고딕" w:eastAsia="맑은 고딕" w:hAnsi="맑은 고딕" w:cs="함초롬바탕" w:hint="eastAsia"/>
        </w:rPr>
        <w:t xml:space="preserve"> 위해서는 </w:t>
      </w:r>
      <w:r w:rsidR="00E63D9B">
        <w:rPr>
          <w:rFonts w:ascii="맑은 고딕" w:eastAsia="맑은 고딕" w:hAnsi="맑은 고딕" w:cs="함초롬바탕" w:hint="eastAsia"/>
        </w:rPr>
        <w:t>포인터</w:t>
      </w:r>
      <w:r w:rsidR="00E30CB5">
        <w:rPr>
          <w:rFonts w:ascii="맑은 고딕" w:eastAsia="맑은 고딕" w:hAnsi="맑은 고딕" w:cs="함초롬바탕" w:hint="eastAsia"/>
        </w:rPr>
        <w:t xml:space="preserve"> </w:t>
      </w:r>
      <w:r w:rsidR="00E63D9B">
        <w:rPr>
          <w:rFonts w:ascii="맑은 고딕" w:eastAsia="맑은 고딕" w:hAnsi="맑은 고딕" w:cs="함초롬바탕" w:hint="eastAsia"/>
        </w:rPr>
        <w:t>사용이</w:t>
      </w:r>
      <w:r w:rsidR="003819F1" w:rsidRPr="00AD0DF0">
        <w:rPr>
          <w:rFonts w:ascii="맑은 고딕" w:eastAsia="맑은 고딕" w:hAnsi="맑은 고딕" w:cs="함초롬바탕" w:hint="eastAsia"/>
        </w:rPr>
        <w:t xml:space="preserve"> 효율적이다.</w:t>
      </w:r>
      <w:r w:rsidR="000F30DD" w:rsidRPr="00AD0DF0">
        <w:rPr>
          <w:rFonts w:ascii="맑은 고딕" w:eastAsia="맑은 고딕" w:hAnsi="맑은 고딕" w:cs="함초롬바탕"/>
        </w:rPr>
        <w:t xml:space="preserve"> </w:t>
      </w:r>
      <w:r w:rsidR="000F30DD" w:rsidRPr="00AD0DF0">
        <w:rPr>
          <w:rFonts w:ascii="맑은 고딕" w:eastAsia="맑은 고딕" w:hAnsi="맑은 고딕" w:cs="함초롬바탕" w:hint="eastAsia"/>
        </w:rPr>
        <w:t xml:space="preserve">따라서 이번 프로젝트에서는 무한수라는 큰 메모리를 사용하므로 이를 </w:t>
      </w:r>
      <w:r w:rsidR="00E63D9B">
        <w:rPr>
          <w:rFonts w:ascii="맑은 고딕" w:eastAsia="맑은 고딕" w:hAnsi="맑은 고딕" w:cs="함초롬바탕" w:hint="eastAsia"/>
        </w:rPr>
        <w:t>위해</w:t>
      </w:r>
      <w:r w:rsidR="000F30DD" w:rsidRPr="00AD0DF0">
        <w:rPr>
          <w:rFonts w:ascii="맑은 고딕" w:eastAsia="맑은 고딕" w:hAnsi="맑은 고딕" w:cs="함초롬바탕" w:hint="eastAsia"/>
        </w:rPr>
        <w:t xml:space="preserve"> 포인터를 사용하였다.</w:t>
      </w:r>
    </w:p>
    <w:p w:rsidR="009E22EA" w:rsidRDefault="00327346">
      <w:pPr>
        <w:ind w:firstLineChars="200" w:firstLine="440"/>
        <w:rPr>
          <w:rFonts w:ascii="맑은 고딕" w:eastAsia="맑은 고딕" w:hAnsi="맑은 고딕" w:cs="함초롬바탕"/>
        </w:rPr>
      </w:pPr>
      <w:r w:rsidRPr="00AD0DF0">
        <w:rPr>
          <w:rFonts w:ascii="맑은 고딕" w:eastAsia="맑은 고딕" w:hAnsi="맑은 고딕" w:cs="함초롬바탕" w:hint="eastAsia"/>
        </w:rPr>
        <w:t>하지만 이러한 최적화를 통해서</w:t>
      </w:r>
      <w:r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>만들어진 코드가 실행되었을 때</w:t>
      </w:r>
      <w:r w:rsidR="009E22EA" w:rsidRPr="00AD0DF0">
        <w:rPr>
          <w:rFonts w:ascii="맑은 고딕" w:eastAsia="맑은 고딕" w:hAnsi="맑은 고딕" w:cs="함초롬바탕" w:hint="eastAsia"/>
        </w:rPr>
        <w:t xml:space="preserve"> 컴파일러의 잘못된 판단에 의해서 프로그램이 의도하지 않는 동작을 하거나 필요한 동작이 생략될 수도 있다.</w:t>
      </w:r>
      <w:r w:rsidR="009E22EA" w:rsidRPr="00AD0DF0">
        <w:rPr>
          <w:rFonts w:ascii="맑은 고딕" w:eastAsia="맑은 고딕" w:hAnsi="맑은 고딕" w:cs="함초롬바탕"/>
        </w:rPr>
        <w:t xml:space="preserve"> </w:t>
      </w:r>
      <w:r w:rsidR="009E22EA" w:rsidRPr="00AD0DF0">
        <w:rPr>
          <w:rFonts w:ascii="맑은 고딕" w:eastAsia="맑은 고딕" w:hAnsi="맑은 고딕" w:cs="함초롬바탕" w:hint="eastAsia"/>
        </w:rPr>
        <w:t xml:space="preserve">이를 해결하는 방법은 </w:t>
      </w:r>
      <w:r w:rsidR="009E22EA" w:rsidRPr="00AD0DF0">
        <w:rPr>
          <w:rFonts w:ascii="맑은 고딕" w:eastAsia="맑은 고딕" w:hAnsi="맑은 고딕" w:cs="함초롬바탕"/>
        </w:rPr>
        <w:t>volatile</w:t>
      </w:r>
      <w:r w:rsidR="009E22EA" w:rsidRPr="00AD0DF0">
        <w:rPr>
          <w:rFonts w:ascii="맑은 고딕" w:eastAsia="맑은 고딕" w:hAnsi="맑은 고딕" w:cs="함초롬바탕" w:hint="eastAsia"/>
        </w:rPr>
        <w:t>이다.</w:t>
      </w:r>
      <w:r w:rsidR="009E22EA" w:rsidRPr="00AD0DF0">
        <w:rPr>
          <w:rFonts w:ascii="맑은 고딕" w:eastAsia="맑은 고딕" w:hAnsi="맑은 고딕" w:cs="함초롬바탕"/>
        </w:rPr>
        <w:t xml:space="preserve"> </w:t>
      </w:r>
      <w:r w:rsidR="009E22EA" w:rsidRPr="00AD0DF0">
        <w:rPr>
          <w:rFonts w:ascii="맑은 고딕" w:eastAsia="맑은 고딕" w:hAnsi="맑은 고딕" w:cs="함초롬바탕" w:hint="eastAsia"/>
        </w:rPr>
        <w:t>프로그램이 실행될 때 속도를 위한 데이터를</w:t>
      </w:r>
      <w:r w:rsidR="009E22EA" w:rsidRPr="00AD0DF0">
        <w:rPr>
          <w:rFonts w:ascii="맑은 고딕" w:eastAsia="맑은 고딕" w:hAnsi="맑은 고딕" w:cs="함초롬바탕"/>
        </w:rPr>
        <w:t xml:space="preserve"> </w:t>
      </w:r>
      <w:r w:rsidR="009E22EA" w:rsidRPr="00AD0DF0">
        <w:rPr>
          <w:rFonts w:ascii="맑은 고딕" w:eastAsia="맑은 고딕" w:hAnsi="맑은 고딕" w:cs="함초롬바탕" w:hint="eastAsia"/>
        </w:rPr>
        <w:t>캐시로부터 읽어온다.</w:t>
      </w:r>
      <w:r w:rsidR="009E22EA" w:rsidRPr="00AD0DF0">
        <w:rPr>
          <w:rFonts w:ascii="맑은 고딕" w:eastAsia="맑은 고딕" w:hAnsi="맑은 고딕" w:cs="함초롬바탕"/>
        </w:rPr>
        <w:t xml:space="preserve"> </w:t>
      </w:r>
      <w:r w:rsidR="009E22EA" w:rsidRPr="00AD0DF0">
        <w:rPr>
          <w:rFonts w:ascii="맑은 고딕" w:eastAsia="맑은 고딕" w:hAnsi="맑은 고딕" w:cs="함초롬바탕" w:hint="eastAsia"/>
        </w:rPr>
        <w:t>하지만 하드웨어에 의해서 변경된 값들은 주 메모리에서 직접 읽어오도록 해야 한다.</w:t>
      </w:r>
      <w:r w:rsidR="009E22EA" w:rsidRPr="00AD0DF0">
        <w:rPr>
          <w:rFonts w:ascii="맑은 고딕" w:eastAsia="맑은 고딕" w:hAnsi="맑은 고딕" w:cs="함초롬바탕"/>
        </w:rPr>
        <w:t xml:space="preserve"> </w:t>
      </w:r>
      <w:r w:rsidRPr="00AD0DF0">
        <w:rPr>
          <w:rFonts w:ascii="맑은 고딕" w:eastAsia="맑은 고딕" w:hAnsi="맑은 고딕" w:cs="함초롬바탕" w:hint="eastAsia"/>
        </w:rPr>
        <w:t xml:space="preserve">이러한 특성을 이용하기 위해 하드웨어가 사용하는 메모리를 </w:t>
      </w:r>
      <w:r w:rsidRPr="00AD0DF0">
        <w:rPr>
          <w:rFonts w:ascii="맑은 고딕" w:eastAsia="맑은 고딕" w:hAnsi="맑은 고딕" w:cs="함초롬바탕"/>
        </w:rPr>
        <w:t>volatile</w:t>
      </w:r>
      <w:r w:rsidRPr="00AD0DF0">
        <w:rPr>
          <w:rFonts w:ascii="맑은 고딕" w:eastAsia="맑은 고딕" w:hAnsi="맑은 고딕" w:cs="함초롬바탕" w:hint="eastAsia"/>
        </w:rPr>
        <w:t>로 선언해야 한다.</w:t>
      </w:r>
      <w:r w:rsidRPr="00AD0DF0">
        <w:rPr>
          <w:rFonts w:ascii="맑은 고딕" w:eastAsia="맑은 고딕" w:hAnsi="맑은 고딕" w:cs="함초롬바탕"/>
        </w:rPr>
        <w:t xml:space="preserve"> </w:t>
      </w:r>
      <w:r w:rsidR="00646616" w:rsidRPr="00AD0DF0">
        <w:rPr>
          <w:rFonts w:ascii="맑은 고딕" w:eastAsia="맑은 고딕" w:hAnsi="맑은 고딕" w:cs="함초롬바탕" w:hint="eastAsia"/>
        </w:rPr>
        <w:t xml:space="preserve">그렇게 </w:t>
      </w:r>
      <w:r w:rsidR="00646616" w:rsidRPr="00AD0DF0">
        <w:rPr>
          <w:rFonts w:ascii="맑은 고딕" w:eastAsia="맑은 고딕" w:hAnsi="맑은 고딕" w:cs="함초롬바탕"/>
        </w:rPr>
        <w:t>volatile</w:t>
      </w:r>
      <w:r w:rsidR="00646616" w:rsidRPr="00AD0DF0">
        <w:rPr>
          <w:rFonts w:ascii="맑은 고딕" w:eastAsia="맑은 고딕" w:hAnsi="맑은 고딕" w:cs="함초롬바탕" w:hint="eastAsia"/>
        </w:rPr>
        <w:t>로 선언된 변수는 최적화 후에도 사라지지 않고 남아 최적화가 잘못되는 경우를 막아준다.</w:t>
      </w:r>
    </w:p>
    <w:p w:rsidR="00C85609" w:rsidRDefault="00C85609">
      <w:pPr>
        <w:ind w:firstLineChars="200" w:firstLine="440"/>
        <w:rPr>
          <w:rFonts w:ascii="맑은 고딕" w:eastAsia="맑은 고딕" w:hAnsi="맑은 고딕" w:cs="함초롬바탕"/>
        </w:rPr>
      </w:pPr>
    </w:p>
    <w:p w:rsidR="00BD60C9" w:rsidRDefault="00BD60C9">
      <w:pPr>
        <w:ind w:firstLineChars="200" w:firstLine="44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 xml:space="preserve">이번 과제에서 후위표기의 연산식의 괄호의 처리를 완벽하게는 구현하지 </w:t>
      </w:r>
      <w:r w:rsidR="00C85609">
        <w:rPr>
          <w:rFonts w:ascii="맑은 고딕" w:eastAsia="맑은 고딕" w:hAnsi="맑은 고딕" w:cs="함초롬바탕" w:hint="eastAsia"/>
        </w:rPr>
        <w:t>못하였다.</w:t>
      </w:r>
      <w:r w:rsidR="00020001">
        <w:rPr>
          <w:rFonts w:ascii="맑은 고딕" w:eastAsia="맑은 고딕" w:hAnsi="맑은 고딕" w:cs="함초롬바탕" w:hint="eastAsia"/>
        </w:rPr>
        <w:t xml:space="preserve"> 덧셈과 뺄셈에서는 </w:t>
      </w:r>
      <w:r w:rsidR="00C85609">
        <w:rPr>
          <w:rFonts w:ascii="맑은 고딕" w:eastAsia="맑은 고딕" w:hAnsi="맑은 고딕" w:cs="함초롬바탕" w:hint="eastAsia"/>
        </w:rPr>
        <w:t>괄호가 연산결과에 영향이 없는 반면,</w:t>
      </w:r>
      <w:r w:rsidR="00020001">
        <w:rPr>
          <w:rFonts w:ascii="맑은 고딕" w:eastAsia="맑은 고딕" w:hAnsi="맑은 고딕" w:cs="함초롬바탕" w:hint="eastAsia"/>
        </w:rPr>
        <w:t xml:space="preserve"> 곱셈이 들어간 연산에서는 문제가 될 여지가 충분하므로 다음 과제에서 </w:t>
      </w:r>
      <w:r w:rsidR="00C85609">
        <w:rPr>
          <w:rFonts w:ascii="맑은 고딕" w:eastAsia="맑은 고딕" w:hAnsi="맑은 고딕" w:cs="함초롬바탕" w:hint="eastAsia"/>
        </w:rPr>
        <w:t xml:space="preserve">곱셈을 포함한 </w:t>
      </w:r>
      <w:r w:rsidR="00020001">
        <w:rPr>
          <w:rFonts w:ascii="맑은 고딕" w:eastAsia="맑은 고딕" w:hAnsi="맑은 고딕" w:cs="함초롬바탕" w:hint="eastAsia"/>
        </w:rPr>
        <w:t xml:space="preserve">완벽한 괄호 </w:t>
      </w:r>
      <w:r w:rsidR="00C85609">
        <w:rPr>
          <w:rFonts w:ascii="맑은 고딕" w:eastAsia="맑은 고딕" w:hAnsi="맑은 고딕" w:cs="함초롬바탕" w:hint="eastAsia"/>
        </w:rPr>
        <w:t>계산</w:t>
      </w:r>
      <w:r w:rsidR="00020001">
        <w:rPr>
          <w:rFonts w:ascii="맑은 고딕" w:eastAsia="맑은 고딕" w:hAnsi="맑은 고딕" w:cs="함초롬바탕" w:hint="eastAsia"/>
        </w:rPr>
        <w:t>을 목표로 할 것이다.</w:t>
      </w:r>
      <w:r w:rsidR="00C85609">
        <w:rPr>
          <w:rFonts w:ascii="맑은 고딕" w:eastAsia="맑은 고딕" w:hAnsi="맑은 고딕" w:cs="함초롬바탕" w:hint="eastAsia"/>
        </w:rPr>
        <w:t xml:space="preserve"> 하지만 괄호 계산을 제외한 모든 계산이 원할하게 실행되는 것을 알 수 있었다.</w:t>
      </w:r>
    </w:p>
    <w:p w:rsidR="003003B3" w:rsidRDefault="00C85609" w:rsidP="003003B3"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lastRenderedPageBreak/>
        <w:t xml:space="preserve">또한 </w:t>
      </w:r>
      <w:r w:rsidR="003003B3">
        <w:rPr>
          <w:rFonts w:ascii="맑은 고딕" w:eastAsia="맑은 고딕" w:hAnsi="맑은 고딕" w:cs="함초롬바탕" w:hint="eastAsia"/>
        </w:rPr>
        <w:t>팀 프로젝트인 점을 고려하여 후에 코드의 수정,</w:t>
      </w:r>
      <w:r w:rsidR="003003B3">
        <w:rPr>
          <w:rFonts w:ascii="맑은 고딕" w:eastAsia="맑은 고딕" w:hAnsi="맑은 고딕" w:cs="함초롬바탕"/>
        </w:rPr>
        <w:t xml:space="preserve"> </w:t>
      </w:r>
      <w:r w:rsidR="003003B3">
        <w:rPr>
          <w:rFonts w:ascii="맑은 고딕" w:eastAsia="맑은 고딕" w:hAnsi="맑은 고딕" w:cs="함초롬바탕" w:hint="eastAsia"/>
        </w:rPr>
        <w:t>삭제,</w:t>
      </w:r>
      <w:r w:rsidR="003003B3">
        <w:rPr>
          <w:rFonts w:ascii="맑은 고딕" w:eastAsia="맑은 고딕" w:hAnsi="맑은 고딕" w:cs="함초롬바탕"/>
        </w:rPr>
        <w:t xml:space="preserve"> </w:t>
      </w:r>
      <w:r w:rsidR="003003B3">
        <w:rPr>
          <w:rFonts w:ascii="맑은 고딕" w:eastAsia="맑은 고딕" w:hAnsi="맑은 고딕" w:cs="함초롬바탕" w:hint="eastAsia"/>
        </w:rPr>
        <w:t xml:space="preserve">추가의 용이성을 위하여 </w:t>
      </w:r>
      <w:r w:rsidR="00BD60C9">
        <w:rPr>
          <w:rFonts w:ascii="맑은 고딕" w:eastAsia="맑은 고딕" w:hAnsi="맑은 고딕" w:cs="함초롬바탕" w:hint="eastAsia"/>
        </w:rPr>
        <w:t>각 함수 및 변수의 이름을 수정하기로 하였다.</w:t>
      </w:r>
      <w:r w:rsidR="00BD60C9">
        <w:rPr>
          <w:rFonts w:ascii="맑은 고딕" w:eastAsia="맑은 고딕" w:hAnsi="맑은 고딕" w:cs="함초롬바탕"/>
        </w:rPr>
        <w:t xml:space="preserve"> </w:t>
      </w:r>
      <w:r w:rsidR="00BD60C9">
        <w:rPr>
          <w:rFonts w:ascii="맑은 고딕" w:eastAsia="맑은 고딕" w:hAnsi="맑은 고딕" w:cs="함초롬바탕" w:hint="eastAsia"/>
        </w:rPr>
        <w:t>최적화 측면에서는 메모리의 사용 증가를 야기하지만 가독성의 향상을 통해 보다 나은 팀 프로젝트 활동을 수행할 것 이다.</w:t>
      </w:r>
      <w:r w:rsidR="003003B3">
        <w:rPr>
          <w:rFonts w:ascii="맑은 고딕" w:eastAsia="맑은 고딕" w:hAnsi="맑은 고딕" w:cs="함초롬바탕" w:hint="eastAsia"/>
        </w:rPr>
        <w:t xml:space="preserve"> </w:t>
      </w:r>
    </w:p>
    <w:p w:rsidR="00BD60C9" w:rsidRDefault="00BD60C9" w:rsidP="003003B3"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>이때까지의 덧셈과 뺄셈에서와는 달리 곱셈에서는 많은 메모리의 할당과 실행시간이 오래 걸릴 것으로 예상되는데 이 문제점을 해결하기 위해서 최적화 측면에서 속도를 향상시킬 방안을 구상할 것 이다.</w:t>
      </w:r>
      <w:r>
        <w:rPr>
          <w:rFonts w:ascii="맑은 고딕" w:eastAsia="맑은 고딕" w:hAnsi="맑은 고딕" w:cs="함초롬바탕"/>
        </w:rPr>
        <w:t xml:space="preserve"> </w:t>
      </w:r>
    </w:p>
    <w:p w:rsidR="00BD60C9" w:rsidRDefault="00BD60C9" w:rsidP="003003B3">
      <w:pPr>
        <w:rPr>
          <w:rFonts w:ascii="맑은 고딕" w:eastAsia="맑은 고딕" w:hAnsi="맑은 고딕" w:cs="함초롬바탕"/>
        </w:rPr>
      </w:pPr>
    </w:p>
    <w:p w:rsidR="00020001" w:rsidRDefault="00020001" w:rsidP="00020001">
      <w:pPr>
        <w:rPr>
          <w:rFonts w:ascii="맑은 고딕" w:eastAsia="맑은 고딕" w:hAnsi="맑은 고딕" w:cs="함초롬바탕"/>
          <w:sz w:val="38"/>
          <w:szCs w:val="38"/>
        </w:rPr>
      </w:pPr>
      <w:r w:rsidRPr="00AD0DF0">
        <w:rPr>
          <w:rFonts w:ascii="맑은 고딕" w:eastAsia="맑은 고딕" w:hAnsi="맑은 고딕" w:cs="함초롬바탕" w:hint="eastAsia"/>
          <w:sz w:val="38"/>
          <w:szCs w:val="38"/>
        </w:rPr>
        <w:t>V</w:t>
      </w:r>
      <w:r>
        <w:rPr>
          <w:rFonts w:ascii="맑은 고딕" w:eastAsia="맑은 고딕" w:hAnsi="맑은 고딕" w:cs="함초롬바탕"/>
          <w:sz w:val="38"/>
          <w:szCs w:val="38"/>
        </w:rPr>
        <w:t>II.</w:t>
      </w:r>
      <w:r w:rsidRPr="00AD0DF0">
        <w:rPr>
          <w:rFonts w:ascii="맑은 고딕" w:eastAsia="맑은 고딕" w:hAnsi="맑은 고딕" w:cs="함초롬바탕"/>
          <w:sz w:val="38"/>
          <w:szCs w:val="38"/>
        </w:rPr>
        <w:t xml:space="preserve"> </w:t>
      </w:r>
      <w:r>
        <w:rPr>
          <w:rFonts w:ascii="맑은 고딕" w:eastAsia="맑은 고딕" w:hAnsi="맑은 고딕" w:cs="함초롬바탕" w:hint="eastAsia"/>
          <w:sz w:val="38"/>
          <w:szCs w:val="38"/>
        </w:rPr>
        <w:t>활동 일지 및 역할</w:t>
      </w:r>
      <w:r w:rsidR="004B7417">
        <w:rPr>
          <w:rFonts w:ascii="맑은 고딕" w:eastAsia="맑은 고딕" w:hAnsi="맑은 고딕" w:cs="함초롬바탕" w:hint="eastAsia"/>
          <w:sz w:val="38"/>
          <w:szCs w:val="38"/>
        </w:rPr>
        <w:t xml:space="preserve"> </w:t>
      </w:r>
      <w:r>
        <w:rPr>
          <w:rFonts w:ascii="맑은 고딕" w:eastAsia="맑은 고딕" w:hAnsi="맑은 고딕" w:cs="함초롬바탕" w:hint="eastAsia"/>
          <w:sz w:val="38"/>
          <w:szCs w:val="38"/>
        </w:rPr>
        <w:t>분담</w:t>
      </w:r>
    </w:p>
    <w:p w:rsidR="004B7417" w:rsidRDefault="004B7417" w:rsidP="00020001">
      <w:pPr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 xml:space="preserve">11월 </w:t>
      </w:r>
      <w:r>
        <w:rPr>
          <w:rFonts w:ascii="맑은 고딕" w:eastAsia="맑은 고딕" w:hAnsi="맑은 고딕" w:cs="함초롬바탕"/>
        </w:rPr>
        <w:t>15</w:t>
      </w:r>
      <w:r>
        <w:rPr>
          <w:rFonts w:ascii="맑은 고딕" w:eastAsia="맑은 고딕" w:hAnsi="맑은 고딕" w:cs="함초롬바탕" w:hint="eastAsia"/>
        </w:rPr>
        <w:t>일 | 정기적 미팅 시간 및 장소 정하기</w:t>
      </w:r>
    </w:p>
    <w:p w:rsidR="004B7417" w:rsidRDefault="004B7417" w:rsidP="004B7417">
      <w:pPr>
        <w:ind w:left="1320" w:hangingChars="600" w:hanging="132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 xml:space="preserve">11월 </w:t>
      </w:r>
      <w:r>
        <w:rPr>
          <w:rFonts w:ascii="맑은 고딕" w:eastAsia="맑은 고딕" w:hAnsi="맑은 고딕" w:cs="함초롬바탕"/>
        </w:rPr>
        <w:t>19</w:t>
      </w:r>
      <w:r>
        <w:rPr>
          <w:rFonts w:ascii="맑은 고딕" w:eastAsia="맑은 고딕" w:hAnsi="맑은 고딕" w:cs="함초롬바탕" w:hint="eastAsia"/>
        </w:rPr>
        <w:t xml:space="preserve">일 | 스택의 구조에 관련해 공부하고 파일에서 무한 수를 받는 코드를 </w:t>
      </w:r>
      <w:r>
        <w:rPr>
          <w:rFonts w:ascii="맑은 고딕" w:eastAsia="맑은 고딕" w:hAnsi="맑은 고딕" w:cs="함초롬바탕"/>
        </w:rPr>
        <w:t xml:space="preserve">DLL </w:t>
      </w:r>
      <w:r>
        <w:rPr>
          <w:rFonts w:ascii="맑은 고딕" w:eastAsia="맑은 고딕" w:hAnsi="맑은 고딕" w:cs="함초롬바탕" w:hint="eastAsia"/>
        </w:rPr>
        <w:t>실습을 이용하여 구현하는 알고리즘 구상</w:t>
      </w:r>
    </w:p>
    <w:p w:rsidR="004B7417" w:rsidRDefault="004B7417" w:rsidP="004B7417">
      <w:pPr>
        <w:ind w:left="1320" w:hangingChars="600" w:hanging="132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 xml:space="preserve">11월 </w:t>
      </w:r>
      <w:r>
        <w:rPr>
          <w:rFonts w:ascii="맑은 고딕" w:eastAsia="맑은 고딕" w:hAnsi="맑은 고딕" w:cs="함초롬바탕"/>
        </w:rPr>
        <w:t>26</w:t>
      </w:r>
      <w:r>
        <w:rPr>
          <w:rFonts w:ascii="맑은 고딕" w:eastAsia="맑은 고딕" w:hAnsi="맑은 고딕" w:cs="함초롬바탕" w:hint="eastAsia"/>
        </w:rPr>
        <w:t xml:space="preserve">일 </w:t>
      </w:r>
      <w:r>
        <w:rPr>
          <w:rFonts w:ascii="맑은 고딕" w:eastAsia="맑은 고딕" w:hAnsi="맑은 고딕" w:cs="함초롬바탕"/>
        </w:rPr>
        <w:t>| DLL</w:t>
      </w:r>
      <w:r>
        <w:rPr>
          <w:rFonts w:ascii="맑은 고딕" w:eastAsia="맑은 고딕" w:hAnsi="맑은 고딕" w:cs="함초롬바탕" w:hint="eastAsia"/>
        </w:rPr>
        <w:t>로 입력받은 수를 후위표기법으로 바꾸는 스택의 알고리즘과 코딩</w:t>
      </w:r>
    </w:p>
    <w:p w:rsidR="004B7417" w:rsidRPr="004B7417" w:rsidRDefault="004B7417" w:rsidP="004B7417">
      <w:pPr>
        <w:ind w:left="1320" w:hangingChars="600" w:hanging="132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 xml:space="preserve">11월 </w:t>
      </w:r>
      <w:r>
        <w:rPr>
          <w:rFonts w:ascii="맑은 고딕" w:eastAsia="맑은 고딕" w:hAnsi="맑은 고딕" w:cs="함초롬바탕"/>
        </w:rPr>
        <w:t>27</w:t>
      </w:r>
      <w:r>
        <w:rPr>
          <w:rFonts w:ascii="맑은 고딕" w:eastAsia="맑은 고딕" w:hAnsi="맑은 고딕" w:cs="함초롬바탕" w:hint="eastAsia"/>
        </w:rPr>
        <w:t xml:space="preserve">일 </w:t>
      </w:r>
      <w:r>
        <w:rPr>
          <w:rFonts w:ascii="맑은 고딕" w:eastAsia="맑은 고딕" w:hAnsi="맑은 고딕" w:cs="함초롬바탕"/>
        </w:rPr>
        <w:t xml:space="preserve">| </w:t>
      </w:r>
      <w:r>
        <w:rPr>
          <w:rFonts w:ascii="맑은 고딕" w:eastAsia="맑은 고딕" w:hAnsi="맑은 고딕" w:cs="함초롬바탕" w:hint="eastAsia"/>
        </w:rPr>
        <w:t>더하기 계산 알고리즘,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후위표기법 디버깅</w:t>
      </w:r>
      <w:r w:rsidR="00303A10">
        <w:rPr>
          <w:rFonts w:ascii="맑은 고딕" w:eastAsia="맑은 고딕" w:hAnsi="맑은 고딕" w:cs="함초롬바탕" w:hint="eastAsia"/>
        </w:rPr>
        <w:t>, 최적화 관련 학습 및 토의</w:t>
      </w:r>
      <w:bookmarkStart w:id="2480" w:name="_GoBack"/>
      <w:bookmarkEnd w:id="2480"/>
    </w:p>
    <w:p w:rsidR="00020001" w:rsidRDefault="004B7417" w:rsidP="004B7417">
      <w:pPr>
        <w:ind w:left="1320" w:hangingChars="600" w:hanging="132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11</w:t>
      </w:r>
      <w:r>
        <w:rPr>
          <w:rFonts w:ascii="맑은 고딕" w:eastAsia="맑은 고딕" w:hAnsi="맑은 고딕" w:cs="함초롬바탕" w:hint="eastAsia"/>
        </w:rPr>
        <w:t xml:space="preserve">월 </w:t>
      </w:r>
      <w:r>
        <w:rPr>
          <w:rFonts w:ascii="맑은 고딕" w:eastAsia="맑은 고딕" w:hAnsi="맑은 고딕" w:cs="함초롬바탕"/>
        </w:rPr>
        <w:t>29</w:t>
      </w:r>
      <w:r>
        <w:rPr>
          <w:rFonts w:ascii="맑은 고딕" w:eastAsia="맑은 고딕" w:hAnsi="맑은 고딕" w:cs="함초롬바탕" w:hint="eastAsia"/>
        </w:rPr>
        <w:t xml:space="preserve">일 </w:t>
      </w:r>
      <w:r>
        <w:rPr>
          <w:rFonts w:ascii="맑은 고딕" w:eastAsia="맑은 고딕" w:hAnsi="맑은 고딕" w:cs="함초롬바탕"/>
        </w:rPr>
        <w:t xml:space="preserve">| </w:t>
      </w:r>
      <w:r>
        <w:rPr>
          <w:rFonts w:ascii="맑은 고딕" w:eastAsia="맑은 고딕" w:hAnsi="맑은 고딕" w:cs="함초롬바탕" w:hint="eastAsia"/>
        </w:rPr>
        <w:t>두 수의 정수 덧셈 계산 구현 알고리즘, 다른 경우 상황 고려(정수 +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정수,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 xml:space="preserve">정수 </w:t>
      </w:r>
      <w:r>
        <w:rPr>
          <w:rFonts w:ascii="맑은 고딕" w:eastAsia="맑은 고딕" w:hAnsi="맑은 고딕" w:cs="함초롬바탕"/>
        </w:rPr>
        <w:t xml:space="preserve">+ </w:t>
      </w:r>
      <w:r>
        <w:rPr>
          <w:rFonts w:ascii="맑은 고딕" w:eastAsia="맑은 고딕" w:hAnsi="맑은 고딕" w:cs="함초롬바탕" w:hint="eastAsia"/>
        </w:rPr>
        <w:t>소수, 소수 +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소수)</w:t>
      </w:r>
    </w:p>
    <w:p w:rsidR="004B7417" w:rsidRDefault="004B7417" w:rsidP="004B7417">
      <w:pPr>
        <w:ind w:left="1320" w:hangingChars="600" w:hanging="132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/>
        </w:rPr>
        <w:t>11</w:t>
      </w:r>
      <w:r>
        <w:rPr>
          <w:rFonts w:ascii="맑은 고딕" w:eastAsia="맑은 고딕" w:hAnsi="맑은 고딕" w:cs="함초롬바탕" w:hint="eastAsia"/>
        </w:rPr>
        <w:t xml:space="preserve">월 </w:t>
      </w:r>
      <w:r>
        <w:rPr>
          <w:rFonts w:ascii="맑은 고딕" w:eastAsia="맑은 고딕" w:hAnsi="맑은 고딕" w:cs="함초롬바탕"/>
        </w:rPr>
        <w:t>30</w:t>
      </w:r>
      <w:r>
        <w:rPr>
          <w:rFonts w:ascii="맑은 고딕" w:eastAsia="맑은 고딕" w:hAnsi="맑은 고딕" w:cs="함초롬바탕" w:hint="eastAsia"/>
        </w:rPr>
        <w:t xml:space="preserve">일 </w:t>
      </w:r>
      <w:r>
        <w:rPr>
          <w:rFonts w:ascii="맑은 고딕" w:eastAsia="맑은 고딕" w:hAnsi="맑은 고딕" w:cs="함초롬바탕"/>
        </w:rPr>
        <w:t xml:space="preserve">| </w:t>
      </w:r>
      <w:r>
        <w:rPr>
          <w:rFonts w:ascii="맑은 고딕" w:eastAsia="맑은 고딕" w:hAnsi="맑은 고딕" w:cs="함초롬바탕" w:hint="eastAsia"/>
        </w:rPr>
        <w:t>후위 표기법에서 괄호 구현 알고리즘 논의,</w:t>
      </w:r>
      <w:r>
        <w:rPr>
          <w:rFonts w:ascii="맑은 고딕" w:eastAsia="맑은 고딕" w:hAnsi="맑은 고딕" w:cs="함초롬바탕"/>
        </w:rPr>
        <w:t xml:space="preserve"> </w:t>
      </w:r>
      <w:r>
        <w:rPr>
          <w:rFonts w:ascii="맑은 고딕" w:eastAsia="맑은 고딕" w:hAnsi="맑은 고딕" w:cs="함초롬바탕" w:hint="eastAsia"/>
        </w:rPr>
        <w:t>세 수 이상의 덧셈 구현 알고리즘 논의</w:t>
      </w:r>
    </w:p>
    <w:p w:rsidR="004B7417" w:rsidRDefault="004B7417" w:rsidP="00C85609">
      <w:pPr>
        <w:ind w:left="1320" w:hangingChars="600" w:hanging="132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 xml:space="preserve">12월 </w:t>
      </w:r>
      <w:r>
        <w:rPr>
          <w:rFonts w:ascii="맑은 고딕" w:eastAsia="맑은 고딕" w:hAnsi="맑은 고딕" w:cs="함초롬바탕"/>
        </w:rPr>
        <w:t>1</w:t>
      </w:r>
      <w:r>
        <w:rPr>
          <w:rFonts w:ascii="맑은 고딕" w:eastAsia="맑은 고딕" w:hAnsi="맑은 고딕" w:cs="함초롬바탕" w:hint="eastAsia"/>
        </w:rPr>
        <w:t xml:space="preserve">일 </w:t>
      </w:r>
      <w:r>
        <w:rPr>
          <w:rFonts w:ascii="맑은 고딕" w:eastAsia="맑은 고딕" w:hAnsi="맑은 고딕" w:cs="함초롬바탕"/>
        </w:rPr>
        <w:t xml:space="preserve">| </w:t>
      </w:r>
      <w:r>
        <w:rPr>
          <w:rFonts w:ascii="맑은 고딕" w:eastAsia="맑은 고딕" w:hAnsi="맑은 고딕" w:cs="함초롬바탕" w:hint="eastAsia"/>
        </w:rPr>
        <w:t xml:space="preserve">세 수 이상의 덧셈 및 뺼셈을 위한 </w:t>
      </w:r>
      <w:r>
        <w:rPr>
          <w:rFonts w:ascii="맑은 고딕" w:eastAsia="맑은 고딕" w:hAnsi="맑은 고딕" w:cs="함초롬바탕"/>
        </w:rPr>
        <w:t xml:space="preserve">delete_all </w:t>
      </w:r>
      <w:r>
        <w:rPr>
          <w:rFonts w:ascii="맑은 고딕" w:eastAsia="맑은 고딕" w:hAnsi="맑은 고딕" w:cs="함초롬바탕" w:hint="eastAsia"/>
        </w:rPr>
        <w:t>함수 구현</w:t>
      </w:r>
    </w:p>
    <w:p w:rsidR="00C85609" w:rsidRDefault="00C85609" w:rsidP="00C85609">
      <w:pPr>
        <w:ind w:left="1320" w:hangingChars="600" w:hanging="1320"/>
        <w:rPr>
          <w:rFonts w:ascii="맑은 고딕" w:eastAsia="맑은 고딕" w:hAnsi="맑은 고딕" w:cs="함초롬바탕"/>
        </w:rPr>
      </w:pPr>
      <w:r>
        <w:rPr>
          <w:rFonts w:ascii="맑은 고딕" w:eastAsia="맑은 고딕" w:hAnsi="맑은 고딕" w:cs="함초롬바탕" w:hint="eastAsia"/>
        </w:rPr>
        <w:t xml:space="preserve">12월 </w:t>
      </w:r>
      <w:r>
        <w:rPr>
          <w:rFonts w:ascii="맑은 고딕" w:eastAsia="맑은 고딕" w:hAnsi="맑은 고딕" w:cs="함초롬바탕"/>
        </w:rPr>
        <w:t>3</w:t>
      </w:r>
      <w:r>
        <w:rPr>
          <w:rFonts w:ascii="맑은 고딕" w:eastAsia="맑은 고딕" w:hAnsi="맑은 고딕" w:cs="함초롬바탕" w:hint="eastAsia"/>
        </w:rPr>
        <w:t xml:space="preserve">일 </w:t>
      </w:r>
      <w:r>
        <w:rPr>
          <w:rFonts w:ascii="맑은 고딕" w:eastAsia="맑은 고딕" w:hAnsi="맑은 고딕" w:cs="함초롬바탕"/>
        </w:rPr>
        <w:t xml:space="preserve">| </w:t>
      </w:r>
      <w:r>
        <w:rPr>
          <w:rFonts w:ascii="맑은 고딕" w:eastAsia="맑은 고딕" w:hAnsi="맑은 고딕" w:cs="함초롬바탕" w:hint="eastAsia"/>
        </w:rPr>
        <w:t>괄호 계산을 제외한 모든 덧셈, 뺄셈 계산 구현완료</w:t>
      </w:r>
    </w:p>
    <w:p w:rsidR="00C85609" w:rsidRDefault="00C85609" w:rsidP="00C85609">
      <w:pPr>
        <w:ind w:left="1320" w:hangingChars="600" w:hanging="1320"/>
        <w:rPr>
          <w:rFonts w:ascii="맑은 고딕" w:eastAsia="맑은 고딕" w:hAnsi="맑은 고딕" w:cs="함초롬바탕"/>
        </w:rPr>
      </w:pPr>
    </w:p>
    <w:p w:rsidR="00C85609" w:rsidRDefault="00C85609" w:rsidP="00C85609">
      <w:pPr>
        <w:ind w:left="1320" w:hangingChars="600" w:hanging="1320"/>
        <w:rPr>
          <w:rFonts w:ascii="맑은 고딕" w:eastAsia="맑은 고딕" w:hAnsi="맑은 고딕" w:cs="함초롬바탕"/>
        </w:rPr>
      </w:pPr>
    </w:p>
    <w:p w:rsidR="00C85609" w:rsidRDefault="00C85609" w:rsidP="00C85609">
      <w:pPr>
        <w:ind w:left="1320" w:hangingChars="600" w:hanging="1320"/>
        <w:rPr>
          <w:rFonts w:ascii="맑은 고딕" w:eastAsia="맑은 고딕" w:hAnsi="맑은 고딕" w:cs="함초롬바탕"/>
        </w:rPr>
      </w:pPr>
    </w:p>
    <w:p w:rsidR="00C85609" w:rsidRDefault="00C85609" w:rsidP="00C85609">
      <w:pPr>
        <w:ind w:left="1320" w:hangingChars="600" w:hanging="1320"/>
        <w:rPr>
          <w:rFonts w:ascii="맑은 고딕" w:eastAsia="맑은 고딕" w:hAnsi="맑은 고딕" w:cs="함초롬바탕"/>
        </w:rPr>
      </w:pPr>
    </w:p>
    <w:p w:rsidR="004B7417" w:rsidRPr="00866853" w:rsidRDefault="004B7417" w:rsidP="00C85609">
      <w:pPr>
        <w:rPr>
          <w:rFonts w:ascii="맑은 고딕" w:eastAsia="맑은 고딕" w:hAnsi="맑은 고딕" w:cs="함초롬바탕"/>
          <w:b/>
          <w:sz w:val="24"/>
          <w:szCs w:val="24"/>
        </w:rPr>
      </w:pPr>
      <w:r w:rsidRPr="00866853">
        <w:rPr>
          <w:rFonts w:ascii="맑은 고딕" w:eastAsia="맑은 고딕" w:hAnsi="맑은 고딕" w:cs="함초롬바탕" w:hint="eastAsia"/>
          <w:b/>
          <w:sz w:val="24"/>
          <w:szCs w:val="24"/>
        </w:rPr>
        <w:lastRenderedPageBreak/>
        <w:t xml:space="preserve">역할분담 </w:t>
      </w:r>
    </w:p>
    <w:tbl>
      <w:tblPr>
        <w:tblStyle w:val="aff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1129"/>
        <w:gridCol w:w="5847"/>
      </w:tblGrid>
      <w:tr w:rsidR="009F37CD" w:rsidTr="009F37CD">
        <w:tc>
          <w:tcPr>
            <w:tcW w:w="1129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 w:hint="eastAsia"/>
                <w:b/>
              </w:rPr>
              <w:t>권태현</w:t>
            </w:r>
          </w:p>
        </w:tc>
        <w:tc>
          <w:tcPr>
            <w:tcW w:w="5847" w:type="dxa"/>
          </w:tcPr>
          <w:p w:rsidR="009F37CD" w:rsidRDefault="009F37CD" w:rsidP="009F37CD">
            <w:pPr>
              <w:ind w:left="1320" w:hangingChars="600" w:hanging="1320"/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/>
                <w:b/>
              </w:rPr>
              <w:t>Main programmer</w:t>
            </w:r>
          </w:p>
        </w:tc>
      </w:tr>
      <w:tr w:rsidR="009F37CD" w:rsidTr="009F37CD">
        <w:tc>
          <w:tcPr>
            <w:tcW w:w="1129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 w:hint="eastAsia"/>
                <w:b/>
              </w:rPr>
              <w:t>김상준</w:t>
            </w:r>
          </w:p>
        </w:tc>
        <w:tc>
          <w:tcPr>
            <w:tcW w:w="5847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/>
                <w:b/>
              </w:rPr>
              <w:t>Main programmer</w:t>
            </w:r>
          </w:p>
        </w:tc>
      </w:tr>
      <w:tr w:rsidR="009F37CD" w:rsidTr="009F37CD">
        <w:tc>
          <w:tcPr>
            <w:tcW w:w="1129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 w:hint="eastAsia"/>
                <w:b/>
              </w:rPr>
              <w:t>김영민</w:t>
            </w:r>
          </w:p>
        </w:tc>
        <w:tc>
          <w:tcPr>
            <w:tcW w:w="5847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/>
                <w:b/>
              </w:rPr>
              <w:t>Sub programmer</w:t>
            </w:r>
          </w:p>
        </w:tc>
      </w:tr>
      <w:tr w:rsidR="009F37CD" w:rsidTr="009F37CD">
        <w:tc>
          <w:tcPr>
            <w:tcW w:w="1129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 w:hint="eastAsia"/>
                <w:b/>
              </w:rPr>
              <w:t>김영웅</w:t>
            </w:r>
          </w:p>
        </w:tc>
        <w:tc>
          <w:tcPr>
            <w:tcW w:w="5847" w:type="dxa"/>
          </w:tcPr>
          <w:p w:rsidR="009F37CD" w:rsidRDefault="009F37CD" w:rsidP="009F37CD">
            <w:pPr>
              <w:ind w:left="1320" w:hangingChars="600" w:hanging="1320"/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/>
                <w:b/>
              </w:rPr>
              <w:t>Sub programmer &amp; Report writer</w:t>
            </w:r>
          </w:p>
        </w:tc>
      </w:tr>
      <w:tr w:rsidR="009F37CD" w:rsidTr="009F37CD">
        <w:tc>
          <w:tcPr>
            <w:tcW w:w="1129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 w:hint="eastAsia"/>
                <w:b/>
              </w:rPr>
              <w:t>김규진</w:t>
            </w:r>
          </w:p>
        </w:tc>
        <w:tc>
          <w:tcPr>
            <w:tcW w:w="5847" w:type="dxa"/>
          </w:tcPr>
          <w:p w:rsidR="009F37CD" w:rsidRDefault="009F37CD" w:rsidP="009F37CD">
            <w:pPr>
              <w:rPr>
                <w:rFonts w:ascii="맑은 고딕" w:eastAsia="맑은 고딕" w:hAnsi="맑은 고딕" w:cs="함초롬바탕"/>
                <w:b/>
              </w:rPr>
            </w:pPr>
            <w:r>
              <w:rPr>
                <w:rFonts w:ascii="맑은 고딕" w:eastAsia="맑은 고딕" w:hAnsi="맑은 고딕" w:cs="함초롬바탕"/>
                <w:b/>
              </w:rPr>
              <w:t>Main Report writer</w:t>
            </w:r>
          </w:p>
        </w:tc>
      </w:tr>
    </w:tbl>
    <w:p w:rsidR="009F37CD" w:rsidRDefault="009F37CD" w:rsidP="009F37CD">
      <w:pPr>
        <w:rPr>
          <w:rFonts w:ascii="맑은 고딕" w:eastAsia="맑은 고딕" w:hAnsi="맑은 고딕" w:cs="함초롬바탕"/>
          <w:b/>
        </w:rPr>
      </w:pPr>
    </w:p>
    <w:p w:rsidR="009F37CD" w:rsidRDefault="009F37CD" w:rsidP="009F37CD">
      <w:pPr>
        <w:rPr>
          <w:rFonts w:ascii="맑은 고딕" w:eastAsia="맑은 고딕" w:hAnsi="맑은 고딕" w:cs="함초롬바탕"/>
          <w:b/>
        </w:rPr>
      </w:pPr>
    </w:p>
    <w:p w:rsidR="009F37CD" w:rsidRDefault="009F37CD" w:rsidP="009F37CD">
      <w:pPr>
        <w:rPr>
          <w:rFonts w:ascii="맑은 고딕" w:eastAsia="맑은 고딕" w:hAnsi="맑은 고딕" w:cs="함초롬바탕"/>
          <w:b/>
        </w:rPr>
      </w:pPr>
    </w:p>
    <w:p w:rsidR="009F37CD" w:rsidRDefault="009F37CD" w:rsidP="009F37CD">
      <w:pPr>
        <w:rPr>
          <w:rFonts w:ascii="맑은 고딕" w:eastAsia="맑은 고딕" w:hAnsi="맑은 고딕" w:cs="함초롬바탕"/>
          <w:b/>
        </w:rPr>
      </w:pPr>
    </w:p>
    <w:p w:rsidR="009F37CD" w:rsidRDefault="009F37CD" w:rsidP="00C85609">
      <w:pPr>
        <w:rPr>
          <w:rFonts w:ascii="맑은 고딕" w:eastAsia="맑은 고딕" w:hAnsi="맑은 고딕" w:cs="함초롬바탕"/>
          <w:b/>
        </w:rPr>
      </w:pPr>
      <w:r>
        <w:rPr>
          <w:rFonts w:ascii="맑은 고딕" w:eastAsia="맑은 고딕" w:hAnsi="맑은 고딕" w:cs="함초롬바탕" w:hint="eastAsia"/>
          <w:b/>
        </w:rPr>
        <w:t>최종 결과물</w:t>
      </w:r>
    </w:p>
    <w:p w:rsidR="009F37CD" w:rsidRDefault="009F37CD" w:rsidP="004B7417">
      <w:pPr>
        <w:ind w:left="1320" w:hangingChars="600" w:hanging="1320"/>
        <w:rPr>
          <w:rFonts w:ascii="맑은 고딕" w:eastAsia="맑은 고딕" w:hAnsi="맑은 고딕" w:cs="함초롬바탕"/>
          <w:b/>
        </w:rPr>
      </w:pPr>
      <w:r>
        <w:rPr>
          <w:rFonts w:ascii="맑은 고딕" w:eastAsia="맑은 고딕" w:hAnsi="맑은 고딕" w:cs="함초롬바탕"/>
          <w:b/>
          <w:noProof/>
        </w:rPr>
        <w:drawing>
          <wp:inline distT="0" distB="0" distL="0" distR="0">
            <wp:extent cx="5274310" cy="148971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스크린샷 2018-12-03 18.55.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CD" w:rsidRPr="009F37CD" w:rsidRDefault="009F37CD" w:rsidP="009F37CD">
      <w:pPr>
        <w:pStyle w:val="afd"/>
        <w:numPr>
          <w:ilvl w:val="0"/>
          <w:numId w:val="32"/>
        </w:numPr>
        <w:ind w:leftChars="0"/>
        <w:rPr>
          <w:rFonts w:ascii="맑은 고딕" w:eastAsia="맑은 고딕" w:hAnsi="맑은 고딕"/>
          <w:b/>
        </w:rPr>
      </w:pPr>
      <w:r w:rsidRPr="009F37CD">
        <w:rPr>
          <w:rFonts w:ascii="맑은 고딕" w:eastAsia="맑은 고딕" w:hAnsi="맑은 고딕" w:hint="eastAsia"/>
          <w:b/>
        </w:rPr>
        <w:t>기본 덧셈, 뺄셈 계산</w:t>
      </w:r>
    </w:p>
    <w:p w:rsidR="009F37CD" w:rsidRPr="009F37CD" w:rsidRDefault="009F37CD" w:rsidP="009F37CD">
      <w:pPr>
        <w:pStyle w:val="afd"/>
        <w:ind w:leftChars="0" w:left="760"/>
        <w:rPr>
          <w:rFonts w:ascii="맑은 고딕" w:eastAsia="맑은 고딕" w:hAnsi="맑은 고딕"/>
          <w:b/>
        </w:rPr>
      </w:pPr>
    </w:p>
    <w:p w:rsidR="009F37CD" w:rsidRDefault="009F37CD" w:rsidP="004B7417">
      <w:pPr>
        <w:ind w:left="1320" w:hangingChars="600" w:hanging="1320"/>
        <w:rPr>
          <w:rFonts w:ascii="맑은 고딕" w:eastAsia="맑은 고딕" w:hAnsi="맑은 고딕" w:cs="함초롬바탕"/>
          <w:b/>
        </w:rPr>
      </w:pPr>
      <w:r>
        <w:rPr>
          <w:rFonts w:ascii="맑은 고딕" w:eastAsia="맑은 고딕" w:hAnsi="맑은 고딕" w:cs="함초롬바탕"/>
          <w:b/>
          <w:noProof/>
        </w:rPr>
        <w:drawing>
          <wp:inline distT="0" distB="0" distL="0" distR="0">
            <wp:extent cx="5274310" cy="104330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스크린샷 2018-12-03 21.42.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CD" w:rsidRPr="009F37CD" w:rsidRDefault="009F37CD" w:rsidP="009F37CD">
      <w:pPr>
        <w:pStyle w:val="afd"/>
        <w:numPr>
          <w:ilvl w:val="0"/>
          <w:numId w:val="32"/>
        </w:numPr>
        <w:ind w:leftChars="0"/>
        <w:rPr>
          <w:rFonts w:ascii="맑은 고딕" w:eastAsia="맑은 고딕" w:hAnsi="맑은 고딕" w:cs="함초롬바탕"/>
          <w:b/>
        </w:rPr>
      </w:pPr>
      <w:r w:rsidRPr="009F37CD">
        <w:rPr>
          <w:rFonts w:ascii="맑은 고딕" w:eastAsia="맑은 고딕" w:hAnsi="맑은 고딕" w:cs="함초롬바탕" w:hint="eastAsia"/>
          <w:b/>
        </w:rPr>
        <w:t>자동 입력 처리</w:t>
      </w:r>
    </w:p>
    <w:p w:rsidR="009F37CD" w:rsidRPr="009F37CD" w:rsidRDefault="009F37CD" w:rsidP="009F37CD">
      <w:pPr>
        <w:pStyle w:val="afd"/>
        <w:ind w:leftChars="0" w:left="760"/>
        <w:rPr>
          <w:rFonts w:ascii="맑은 고딕" w:eastAsia="맑은 고딕" w:hAnsi="맑은 고딕" w:cs="함초롬바탕"/>
          <w:b/>
        </w:rPr>
      </w:pPr>
    </w:p>
    <w:p w:rsidR="009F37CD" w:rsidRDefault="00C85609" w:rsidP="00C85609">
      <w:pPr>
        <w:ind w:left="1320" w:hangingChars="600" w:hanging="1320"/>
        <w:rPr>
          <w:rFonts w:ascii="맑은 고딕" w:eastAsia="맑은 고딕" w:hAnsi="맑은 고딕" w:cs="함초롬바탕" w:hint="eastAsia"/>
          <w:b/>
        </w:rPr>
      </w:pPr>
      <w:r>
        <w:rPr>
          <w:rFonts w:ascii="맑은 고딕" w:eastAsia="맑은 고딕" w:hAnsi="맑은 고딕" w:cs="함초롬바탕" w:hint="eastAsia"/>
          <w:b/>
          <w:noProof/>
        </w:rPr>
        <w:drawing>
          <wp:inline distT="0" distB="0" distL="0" distR="0" wp14:anchorId="43AE5DBB" wp14:editId="134EA3FB">
            <wp:extent cx="5274310" cy="94869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12-03 21.46.4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CD" w:rsidRPr="00C85609" w:rsidRDefault="009F37CD" w:rsidP="00C85609">
      <w:pPr>
        <w:pStyle w:val="afd"/>
        <w:numPr>
          <w:ilvl w:val="0"/>
          <w:numId w:val="32"/>
        </w:numPr>
        <w:ind w:leftChars="0"/>
        <w:rPr>
          <w:rFonts w:ascii="맑은 고딕" w:eastAsia="맑은 고딕" w:hAnsi="맑은 고딕" w:cs="함초롬바탕" w:hint="eastAsia"/>
          <w:b/>
        </w:rPr>
      </w:pPr>
      <w:r w:rsidRPr="009F37CD">
        <w:rPr>
          <w:rFonts w:ascii="맑은 고딕" w:eastAsia="맑은 고딕" w:hAnsi="맑은 고딕" w:cs="함초롬바탕" w:hint="eastAsia"/>
          <w:b/>
        </w:rPr>
        <w:t>예외처리</w:t>
      </w:r>
    </w:p>
    <w:sectPr w:rsidR="009F37CD" w:rsidRPr="00C85609" w:rsidSect="00CD50EB">
      <w:footerReference w:type="default" r:id="rId3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D46" w:rsidRDefault="00723D46" w:rsidP="00C6554A">
      <w:pPr>
        <w:spacing w:before="0" w:after="0" w:line="240" w:lineRule="auto"/>
      </w:pPr>
      <w:r>
        <w:separator/>
      </w:r>
    </w:p>
  </w:endnote>
  <w:endnote w:type="continuationSeparator" w:id="0">
    <w:p w:rsidR="00723D46" w:rsidRDefault="00723D4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609" w:rsidRPr="00083F7D" w:rsidRDefault="00C85609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50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D46" w:rsidRDefault="00723D46" w:rsidP="00C6554A">
      <w:pPr>
        <w:spacing w:before="0" w:after="0" w:line="240" w:lineRule="auto"/>
      </w:pPr>
      <w:r>
        <w:separator/>
      </w:r>
    </w:p>
  </w:footnote>
  <w:footnote w:type="continuationSeparator" w:id="0">
    <w:p w:rsidR="00723D46" w:rsidRDefault="00723D4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982F6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D942D1"/>
    <w:multiLevelType w:val="hybridMultilevel"/>
    <w:tmpl w:val="116CC674"/>
    <w:lvl w:ilvl="0" w:tplc="04090013">
      <w:start w:val="1"/>
      <w:numFmt w:val="upperRoman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0A145D3F"/>
    <w:multiLevelType w:val="hybridMultilevel"/>
    <w:tmpl w:val="A0289FFC"/>
    <w:lvl w:ilvl="0" w:tplc="790E7442">
      <w:numFmt w:val="bullet"/>
      <w:lvlText w:val="-"/>
      <w:lvlJc w:val="left"/>
      <w:pPr>
        <w:ind w:left="3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8E2CD5"/>
    <w:multiLevelType w:val="hybridMultilevel"/>
    <w:tmpl w:val="3C9A5D6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C9D70F4"/>
    <w:multiLevelType w:val="hybridMultilevel"/>
    <w:tmpl w:val="3D3EE29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3E7634"/>
    <w:multiLevelType w:val="hybridMultilevel"/>
    <w:tmpl w:val="1CDED634"/>
    <w:lvl w:ilvl="0" w:tplc="254C54FE">
      <w:start w:val="4"/>
      <w:numFmt w:val="bullet"/>
      <w:lvlText w:val="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DE85904"/>
    <w:multiLevelType w:val="hybridMultilevel"/>
    <w:tmpl w:val="4C8ACA22"/>
    <w:lvl w:ilvl="0" w:tplc="37201156">
      <w:start w:val="1"/>
      <w:numFmt w:val="upperRoman"/>
      <w:lvlText w:val="%1."/>
      <w:lvlJc w:val="left"/>
      <w:pPr>
        <w:ind w:left="1250" w:hanging="400"/>
      </w:pPr>
      <w:rPr>
        <w:b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276" w:hanging="400"/>
      </w:pPr>
    </w:lvl>
    <w:lvl w:ilvl="2" w:tplc="0409001B" w:tentative="1">
      <w:start w:val="1"/>
      <w:numFmt w:val="lowerRoman"/>
      <w:lvlText w:val="%3."/>
      <w:lvlJc w:val="right"/>
      <w:pPr>
        <w:ind w:left="1676" w:hanging="400"/>
      </w:pPr>
    </w:lvl>
    <w:lvl w:ilvl="3" w:tplc="0409000F" w:tentative="1">
      <w:start w:val="1"/>
      <w:numFmt w:val="decimal"/>
      <w:lvlText w:val="%4."/>
      <w:lvlJc w:val="left"/>
      <w:pPr>
        <w:ind w:left="2076" w:hanging="400"/>
      </w:pPr>
    </w:lvl>
    <w:lvl w:ilvl="4" w:tplc="04090019" w:tentative="1">
      <w:start w:val="1"/>
      <w:numFmt w:val="upperLetter"/>
      <w:lvlText w:val="%5."/>
      <w:lvlJc w:val="left"/>
      <w:pPr>
        <w:ind w:left="2476" w:hanging="400"/>
      </w:pPr>
    </w:lvl>
    <w:lvl w:ilvl="5" w:tplc="0409001B" w:tentative="1">
      <w:start w:val="1"/>
      <w:numFmt w:val="lowerRoman"/>
      <w:lvlText w:val="%6."/>
      <w:lvlJc w:val="right"/>
      <w:pPr>
        <w:ind w:left="2876" w:hanging="400"/>
      </w:pPr>
    </w:lvl>
    <w:lvl w:ilvl="6" w:tplc="0409000F" w:tentative="1">
      <w:start w:val="1"/>
      <w:numFmt w:val="decimal"/>
      <w:lvlText w:val="%7."/>
      <w:lvlJc w:val="left"/>
      <w:pPr>
        <w:ind w:left="3276" w:hanging="400"/>
      </w:pPr>
    </w:lvl>
    <w:lvl w:ilvl="7" w:tplc="04090019" w:tentative="1">
      <w:start w:val="1"/>
      <w:numFmt w:val="upperLetter"/>
      <w:lvlText w:val="%8."/>
      <w:lvlJc w:val="left"/>
      <w:pPr>
        <w:ind w:left="3676" w:hanging="400"/>
      </w:pPr>
    </w:lvl>
    <w:lvl w:ilvl="8" w:tplc="0409001B" w:tentative="1">
      <w:start w:val="1"/>
      <w:numFmt w:val="lowerRoman"/>
      <w:lvlText w:val="%9."/>
      <w:lvlJc w:val="right"/>
      <w:pPr>
        <w:ind w:left="4076" w:hanging="400"/>
      </w:pPr>
    </w:lvl>
  </w:abstractNum>
  <w:abstractNum w:abstractNumId="18" w15:restartNumberingAfterBreak="0">
    <w:nsid w:val="3B9F0A2E"/>
    <w:multiLevelType w:val="hybridMultilevel"/>
    <w:tmpl w:val="FA2614E4"/>
    <w:lvl w:ilvl="0" w:tplc="793A3F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E04563"/>
    <w:multiLevelType w:val="hybridMultilevel"/>
    <w:tmpl w:val="4120F35A"/>
    <w:lvl w:ilvl="0" w:tplc="8796F28A">
      <w:numFmt w:val="bullet"/>
      <w:lvlText w:val="-"/>
      <w:lvlJc w:val="left"/>
      <w:pPr>
        <w:ind w:left="3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00"/>
      </w:pPr>
      <w:rPr>
        <w:rFonts w:ascii="Wingdings" w:hAnsi="Wingdings" w:hint="default"/>
      </w:rPr>
    </w:lvl>
  </w:abstractNum>
  <w:abstractNum w:abstractNumId="20" w15:restartNumberingAfterBreak="0">
    <w:nsid w:val="4063504B"/>
    <w:multiLevelType w:val="hybridMultilevel"/>
    <w:tmpl w:val="4BEAC308"/>
    <w:lvl w:ilvl="0" w:tplc="04090013">
      <w:start w:val="1"/>
      <w:numFmt w:val="upperRoman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21" w15:restartNumberingAfterBreak="0">
    <w:nsid w:val="436D7176"/>
    <w:multiLevelType w:val="hybridMultilevel"/>
    <w:tmpl w:val="6B76ED2E"/>
    <w:lvl w:ilvl="0" w:tplc="57749144"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D34439"/>
    <w:multiLevelType w:val="hybridMultilevel"/>
    <w:tmpl w:val="53565CE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C16C2A"/>
    <w:multiLevelType w:val="hybridMultilevel"/>
    <w:tmpl w:val="95F2DA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752761"/>
    <w:multiLevelType w:val="hybridMultilevel"/>
    <w:tmpl w:val="47F282A6"/>
    <w:lvl w:ilvl="0" w:tplc="04090013">
      <w:start w:val="1"/>
      <w:numFmt w:val="upperRoman"/>
      <w:lvlText w:val="%1.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647C33EE"/>
    <w:multiLevelType w:val="hybridMultilevel"/>
    <w:tmpl w:val="8B3AB530"/>
    <w:lvl w:ilvl="0" w:tplc="B02AC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79AD2FC2"/>
    <w:multiLevelType w:val="hybridMultilevel"/>
    <w:tmpl w:val="65909E02"/>
    <w:lvl w:ilvl="0" w:tplc="6EA4F8E8"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28" w15:restartNumberingAfterBreak="0">
    <w:nsid w:val="7AAA175E"/>
    <w:multiLevelType w:val="hybridMultilevel"/>
    <w:tmpl w:val="9A8A36F6"/>
    <w:lvl w:ilvl="0" w:tplc="95AA02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1A0F18"/>
    <w:multiLevelType w:val="hybridMultilevel"/>
    <w:tmpl w:val="9170058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26"/>
  </w:num>
  <w:num w:numId="18">
    <w:abstractNumId w:val="20"/>
  </w:num>
  <w:num w:numId="19">
    <w:abstractNumId w:val="17"/>
  </w:num>
  <w:num w:numId="20">
    <w:abstractNumId w:val="23"/>
  </w:num>
  <w:num w:numId="21">
    <w:abstractNumId w:val="24"/>
  </w:num>
  <w:num w:numId="22">
    <w:abstractNumId w:val="29"/>
  </w:num>
  <w:num w:numId="23">
    <w:abstractNumId w:val="19"/>
  </w:num>
  <w:num w:numId="24">
    <w:abstractNumId w:val="28"/>
  </w:num>
  <w:num w:numId="25">
    <w:abstractNumId w:val="12"/>
  </w:num>
  <w:num w:numId="26">
    <w:abstractNumId w:val="21"/>
  </w:num>
  <w:num w:numId="27">
    <w:abstractNumId w:val="27"/>
  </w:num>
  <w:num w:numId="28">
    <w:abstractNumId w:val="14"/>
  </w:num>
  <w:num w:numId="29">
    <w:abstractNumId w:val="15"/>
  </w:num>
  <w:num w:numId="30">
    <w:abstractNumId w:val="25"/>
  </w:num>
  <w:num w:numId="31">
    <w:abstractNumId w:val="16"/>
  </w:num>
  <w:num w:numId="3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김 규진">
    <w15:presenceInfo w15:providerId="Windows Live" w15:userId="4ca4ee691641414c"/>
  </w15:person>
  <w15:person w15:author="김 예지">
    <w15:presenceInfo w15:providerId="Windows Live" w15:userId="41e269255b412b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BE"/>
    <w:rsid w:val="00020001"/>
    <w:rsid w:val="00083F7D"/>
    <w:rsid w:val="000967AA"/>
    <w:rsid w:val="000A248F"/>
    <w:rsid w:val="000B6172"/>
    <w:rsid w:val="000D6C74"/>
    <w:rsid w:val="000E6943"/>
    <w:rsid w:val="000F30DD"/>
    <w:rsid w:val="000F4A34"/>
    <w:rsid w:val="0018433C"/>
    <w:rsid w:val="001B6F8B"/>
    <w:rsid w:val="001B7D31"/>
    <w:rsid w:val="00205513"/>
    <w:rsid w:val="00207D96"/>
    <w:rsid w:val="002502CC"/>
    <w:rsid w:val="002521E7"/>
    <w:rsid w:val="002554CD"/>
    <w:rsid w:val="002650FD"/>
    <w:rsid w:val="00284D72"/>
    <w:rsid w:val="00285287"/>
    <w:rsid w:val="00293B83"/>
    <w:rsid w:val="002B2A3E"/>
    <w:rsid w:val="002B4294"/>
    <w:rsid w:val="002B47B9"/>
    <w:rsid w:val="002B66EE"/>
    <w:rsid w:val="002C7719"/>
    <w:rsid w:val="002E691C"/>
    <w:rsid w:val="002E772C"/>
    <w:rsid w:val="002F0A30"/>
    <w:rsid w:val="002F7B3E"/>
    <w:rsid w:val="003003B3"/>
    <w:rsid w:val="00303A10"/>
    <w:rsid w:val="00322B1E"/>
    <w:rsid w:val="00323B38"/>
    <w:rsid w:val="003265DE"/>
    <w:rsid w:val="00327346"/>
    <w:rsid w:val="003304FF"/>
    <w:rsid w:val="00333D0D"/>
    <w:rsid w:val="003541E0"/>
    <w:rsid w:val="003819F1"/>
    <w:rsid w:val="00385EC3"/>
    <w:rsid w:val="00391EFE"/>
    <w:rsid w:val="003C30A3"/>
    <w:rsid w:val="003C4D54"/>
    <w:rsid w:val="004046A2"/>
    <w:rsid w:val="0045568B"/>
    <w:rsid w:val="004566D6"/>
    <w:rsid w:val="0046366F"/>
    <w:rsid w:val="00464B69"/>
    <w:rsid w:val="00471B56"/>
    <w:rsid w:val="004740E2"/>
    <w:rsid w:val="004B7417"/>
    <w:rsid w:val="004C049F"/>
    <w:rsid w:val="004C35D0"/>
    <w:rsid w:val="004E22AF"/>
    <w:rsid w:val="004E2E2A"/>
    <w:rsid w:val="005000E2"/>
    <w:rsid w:val="005135A1"/>
    <w:rsid w:val="005644DA"/>
    <w:rsid w:val="00596B52"/>
    <w:rsid w:val="005A046A"/>
    <w:rsid w:val="00603C2F"/>
    <w:rsid w:val="0060450E"/>
    <w:rsid w:val="00614837"/>
    <w:rsid w:val="00640C23"/>
    <w:rsid w:val="00646616"/>
    <w:rsid w:val="00650691"/>
    <w:rsid w:val="00654FEA"/>
    <w:rsid w:val="006612CE"/>
    <w:rsid w:val="00663EDD"/>
    <w:rsid w:val="00675B29"/>
    <w:rsid w:val="006A3CE7"/>
    <w:rsid w:val="006A678E"/>
    <w:rsid w:val="006D2CAB"/>
    <w:rsid w:val="006E7D05"/>
    <w:rsid w:val="006F0829"/>
    <w:rsid w:val="00723D46"/>
    <w:rsid w:val="0074311B"/>
    <w:rsid w:val="00750224"/>
    <w:rsid w:val="007611CD"/>
    <w:rsid w:val="00762962"/>
    <w:rsid w:val="00777DAF"/>
    <w:rsid w:val="007933B3"/>
    <w:rsid w:val="007A09DA"/>
    <w:rsid w:val="007D4BEA"/>
    <w:rsid w:val="007E3B0F"/>
    <w:rsid w:val="008147AE"/>
    <w:rsid w:val="00850B8B"/>
    <w:rsid w:val="00855D3D"/>
    <w:rsid w:val="00862116"/>
    <w:rsid w:val="00864555"/>
    <w:rsid w:val="00866853"/>
    <w:rsid w:val="008867F4"/>
    <w:rsid w:val="008A1B01"/>
    <w:rsid w:val="008C7E12"/>
    <w:rsid w:val="008F14F1"/>
    <w:rsid w:val="008F40A7"/>
    <w:rsid w:val="008F7C71"/>
    <w:rsid w:val="00932581"/>
    <w:rsid w:val="00953F51"/>
    <w:rsid w:val="009610BA"/>
    <w:rsid w:val="00965575"/>
    <w:rsid w:val="00987639"/>
    <w:rsid w:val="0099748D"/>
    <w:rsid w:val="009E22EA"/>
    <w:rsid w:val="009E40D1"/>
    <w:rsid w:val="009F2939"/>
    <w:rsid w:val="009F2EB1"/>
    <w:rsid w:val="009F37CD"/>
    <w:rsid w:val="00A15CBE"/>
    <w:rsid w:val="00A1689F"/>
    <w:rsid w:val="00A273A2"/>
    <w:rsid w:val="00A278C7"/>
    <w:rsid w:val="00A711D6"/>
    <w:rsid w:val="00A87A3D"/>
    <w:rsid w:val="00A95B00"/>
    <w:rsid w:val="00AC5885"/>
    <w:rsid w:val="00AC7815"/>
    <w:rsid w:val="00AD026F"/>
    <w:rsid w:val="00AD0DF0"/>
    <w:rsid w:val="00AF6FCB"/>
    <w:rsid w:val="00B6077F"/>
    <w:rsid w:val="00BC058C"/>
    <w:rsid w:val="00BD5FD0"/>
    <w:rsid w:val="00BD60C9"/>
    <w:rsid w:val="00BE4D54"/>
    <w:rsid w:val="00C05F6A"/>
    <w:rsid w:val="00C125D5"/>
    <w:rsid w:val="00C3559D"/>
    <w:rsid w:val="00C415E0"/>
    <w:rsid w:val="00C502C8"/>
    <w:rsid w:val="00C6554A"/>
    <w:rsid w:val="00C85609"/>
    <w:rsid w:val="00CB1B0E"/>
    <w:rsid w:val="00CD50EB"/>
    <w:rsid w:val="00D02A70"/>
    <w:rsid w:val="00D310D3"/>
    <w:rsid w:val="00D41BCB"/>
    <w:rsid w:val="00D738B8"/>
    <w:rsid w:val="00DA607B"/>
    <w:rsid w:val="00DD3B71"/>
    <w:rsid w:val="00DE5298"/>
    <w:rsid w:val="00E269FC"/>
    <w:rsid w:val="00E30CB5"/>
    <w:rsid w:val="00E35277"/>
    <w:rsid w:val="00E45CD7"/>
    <w:rsid w:val="00E6010B"/>
    <w:rsid w:val="00E63D9B"/>
    <w:rsid w:val="00E8291E"/>
    <w:rsid w:val="00EA6AA1"/>
    <w:rsid w:val="00ED7C44"/>
    <w:rsid w:val="00EF3B86"/>
    <w:rsid w:val="00F1216A"/>
    <w:rsid w:val="00F60FDE"/>
    <w:rsid w:val="00F8499D"/>
    <w:rsid w:val="00F85E92"/>
    <w:rsid w:val="00F878CD"/>
    <w:rsid w:val="00F927B0"/>
    <w:rsid w:val="00FA66CE"/>
    <w:rsid w:val="00FB505B"/>
    <w:rsid w:val="00FB5F02"/>
    <w:rsid w:val="00FB6750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66418"/>
  <w15:chartTrackingRefBased/>
  <w15:docId w15:val="{36D4DD1D-B650-4405-87DB-67D2BC0F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E691C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D02A70"/>
    <w:pPr>
      <w:ind w:leftChars="400" w:left="800"/>
    </w:pPr>
  </w:style>
  <w:style w:type="paragraph" w:styleId="afe">
    <w:name w:val="Normal (Web)"/>
    <w:basedOn w:val="a1"/>
    <w:uiPriority w:val="99"/>
    <w:unhideWhenUsed/>
    <w:rsid w:val="00D310D3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apple-tab-span">
    <w:name w:val="apple-tab-span"/>
    <w:basedOn w:val="a2"/>
    <w:rsid w:val="00654FEA"/>
  </w:style>
  <w:style w:type="character" w:customStyle="1" w:styleId="10">
    <w:name w:val="확인되지 않은 멘션1"/>
    <w:basedOn w:val="a2"/>
    <w:uiPriority w:val="99"/>
    <w:semiHidden/>
    <w:unhideWhenUsed/>
    <w:rsid w:val="00777DAF"/>
    <w:rPr>
      <w:color w:val="808080"/>
      <w:shd w:val="clear" w:color="auto" w:fill="E6E6E6"/>
    </w:rPr>
  </w:style>
  <w:style w:type="paragraph" w:customStyle="1" w:styleId="msonormal0">
    <w:name w:val="msonormal"/>
    <w:basedOn w:val="a1"/>
    <w:rsid w:val="00FB6750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table" w:styleId="aff">
    <w:name w:val="Table Grid"/>
    <w:basedOn w:val="a3"/>
    <w:uiPriority w:val="39"/>
    <w:rsid w:val="009F37C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55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99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8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68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40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37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546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02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10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27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3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3059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028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78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27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61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175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01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0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67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24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3342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848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462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21" Type="http://schemas.openxmlformats.org/officeDocument/2006/relationships/hyperlink" Target="http://colorscripter.com/inf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colorscripter.com/info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colorscripter.com/info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colorscripter.com/info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uisi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B0C5C-C687-A44D-B12E-2403A3D6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C:\Users\cuisi\AppData\Roaming\Microsoft\Templates\표시 사진이 있는 학생 보고서.dotx</Template>
  <TotalTime>0</TotalTime>
  <Pages>52</Pages>
  <Words>3943</Words>
  <Characters>22479</Characters>
  <Application>Microsoft Office Word</Application>
  <DocSecurity>0</DocSecurity>
  <Lines>187</Lines>
  <Paragraphs>52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김규진</dc:creator>
  <cp:keywords/>
  <dc:description/>
  <cp:lastModifiedBy>권태현</cp:lastModifiedBy>
  <cp:revision>2</cp:revision>
  <dcterms:created xsi:type="dcterms:W3CDTF">2018-12-03T13:37:00Z</dcterms:created>
  <dcterms:modified xsi:type="dcterms:W3CDTF">2018-12-03T13:37:00Z</dcterms:modified>
</cp:coreProperties>
</file>